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EB601" w14:textId="45C07F5B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We stress at various points that </w:t>
      </w:r>
      <w:r w:rsidR="001D19C2" w:rsidRPr="00644FA9">
        <w:rPr>
          <w:rFonts w:ascii="Arial" w:hAnsi="Arial" w:cs="Arial"/>
          <w:szCs w:val="26"/>
        </w:rPr>
        <w:t xml:space="preserve">the *field trial of a planner agent* </w:t>
      </w:r>
      <w:r w:rsidR="00563418" w:rsidRPr="00644FA9">
        <w:rPr>
          <w:rFonts w:ascii="Arial" w:hAnsi="Arial" w:cs="Arial"/>
          <w:szCs w:val="26"/>
        </w:rPr>
        <w:t>is our focus (not the algorithm itself</w:t>
      </w:r>
      <w:r w:rsidR="00976AEC" w:rsidRPr="00644FA9">
        <w:rPr>
          <w:rFonts w:ascii="Arial" w:hAnsi="Arial" w:cs="Arial"/>
          <w:szCs w:val="26"/>
        </w:rPr>
        <w:t xml:space="preserve"> </w:t>
      </w:r>
      <w:r w:rsidR="001822B5" w:rsidRPr="00644FA9">
        <w:rPr>
          <w:rFonts w:ascii="Arial" w:hAnsi="Arial" w:cs="Arial"/>
          <w:szCs w:val="26"/>
        </w:rPr>
        <w:t>n</w:t>
      </w:r>
      <w:r w:rsidR="00976AEC" w:rsidRPr="00644FA9">
        <w:rPr>
          <w:rFonts w:ascii="Arial" w:hAnsi="Arial" w:cs="Arial"/>
          <w:szCs w:val="26"/>
        </w:rPr>
        <w:t xml:space="preserve">or the deployment </w:t>
      </w:r>
      <w:r w:rsidR="001822B5" w:rsidRPr="00644FA9">
        <w:rPr>
          <w:rFonts w:ascii="Arial" w:hAnsi="Arial" w:cs="Arial"/>
          <w:szCs w:val="26"/>
        </w:rPr>
        <w:t>alone</w:t>
      </w:r>
      <w:r w:rsidR="00563418" w:rsidRPr="00644FA9">
        <w:rPr>
          <w:rFonts w:ascii="Arial" w:hAnsi="Arial" w:cs="Arial"/>
          <w:szCs w:val="26"/>
        </w:rPr>
        <w:t>).</w:t>
      </w:r>
      <w:r w:rsidR="003A6739">
        <w:rPr>
          <w:rFonts w:ascii="Arial" w:hAnsi="Arial" w:cs="Arial"/>
          <w:szCs w:val="26"/>
        </w:rPr>
        <w:t xml:space="preserve"> </w:t>
      </w:r>
    </w:p>
    <w:p w14:paraId="2318FE96" w14:textId="77777777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10EB7924" w14:textId="7512D48E" w:rsidR="000A28B5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>Instead Reviewer 2 focuses</w:t>
      </w:r>
      <w:r w:rsidR="004236B2" w:rsidRPr="00644FA9">
        <w:rPr>
          <w:rFonts w:ascii="Arial" w:hAnsi="Arial" w:cs="Arial"/>
          <w:szCs w:val="26"/>
        </w:rPr>
        <w:t xml:space="preserve"> </w:t>
      </w:r>
      <w:r w:rsidR="00406C22">
        <w:rPr>
          <w:rFonts w:ascii="Arial" w:hAnsi="Arial" w:cs="Arial"/>
          <w:szCs w:val="26"/>
        </w:rPr>
        <w:t>mainly</w:t>
      </w:r>
      <w:r w:rsidRPr="00644FA9">
        <w:rPr>
          <w:rFonts w:ascii="Arial" w:hAnsi="Arial" w:cs="Arial"/>
          <w:szCs w:val="26"/>
        </w:rPr>
        <w:t xml:space="preserve"> on the planning aspect</w:t>
      </w:r>
      <w:r w:rsidR="00406C22">
        <w:rPr>
          <w:rFonts w:ascii="Arial" w:hAnsi="Arial" w:cs="Arial"/>
          <w:szCs w:val="26"/>
        </w:rPr>
        <w:t xml:space="preserve"> </w:t>
      </w:r>
      <w:r w:rsidRPr="00644FA9">
        <w:rPr>
          <w:rFonts w:ascii="Arial" w:hAnsi="Arial" w:cs="Arial"/>
          <w:szCs w:val="26"/>
        </w:rPr>
        <w:t xml:space="preserve">which, due to lack of space, had to be curtailed to focus on the results of the field </w:t>
      </w:r>
      <w:r w:rsidR="00406C22">
        <w:rPr>
          <w:rFonts w:ascii="Arial" w:hAnsi="Arial" w:cs="Arial"/>
          <w:szCs w:val="26"/>
        </w:rPr>
        <w:t xml:space="preserve">trials. </w:t>
      </w:r>
      <w:r w:rsidRPr="00644FA9">
        <w:rPr>
          <w:rFonts w:ascii="Arial" w:hAnsi="Arial" w:cs="Arial"/>
          <w:szCs w:val="26"/>
        </w:rPr>
        <w:t xml:space="preserve">We will </w:t>
      </w:r>
      <w:r w:rsidR="00563418" w:rsidRPr="00644FA9">
        <w:rPr>
          <w:rFonts w:ascii="Arial" w:hAnsi="Arial" w:cs="Arial"/>
          <w:szCs w:val="26"/>
        </w:rPr>
        <w:t xml:space="preserve">purchase </w:t>
      </w:r>
      <w:r w:rsidR="003A6739">
        <w:rPr>
          <w:rFonts w:ascii="Arial" w:hAnsi="Arial" w:cs="Arial"/>
          <w:szCs w:val="26"/>
        </w:rPr>
        <w:t xml:space="preserve">two </w:t>
      </w:r>
      <w:r w:rsidR="00563418" w:rsidRPr="00644FA9">
        <w:rPr>
          <w:rFonts w:ascii="Arial" w:hAnsi="Arial" w:cs="Arial"/>
          <w:szCs w:val="26"/>
        </w:rPr>
        <w:t xml:space="preserve">additional pages </w:t>
      </w:r>
      <w:r w:rsidRPr="00644FA9">
        <w:rPr>
          <w:rFonts w:ascii="Arial" w:hAnsi="Arial" w:cs="Arial"/>
          <w:szCs w:val="26"/>
        </w:rPr>
        <w:t>to include details requested (e.g., team value, deadline computation due to the radioactive cloud</w:t>
      </w:r>
      <w:r w:rsidR="003A6739">
        <w:rPr>
          <w:rFonts w:ascii="Arial" w:hAnsi="Arial" w:cs="Arial"/>
          <w:szCs w:val="26"/>
        </w:rPr>
        <w:t xml:space="preserve">, </w:t>
      </w:r>
      <w:proofErr w:type="spellStart"/>
      <w:r w:rsidR="003A6739">
        <w:rPr>
          <w:rFonts w:ascii="Arial" w:hAnsi="Arial" w:cs="Arial"/>
          <w:szCs w:val="26"/>
        </w:rPr>
        <w:t>lookahead</w:t>
      </w:r>
      <w:proofErr w:type="spellEnd"/>
      <w:r w:rsidRPr="00644FA9">
        <w:rPr>
          <w:rFonts w:ascii="Arial" w:hAnsi="Arial" w:cs="Arial"/>
          <w:szCs w:val="26"/>
        </w:rPr>
        <w:t xml:space="preserve"> </w:t>
      </w:r>
      <w:proofErr w:type="spellStart"/>
      <w:r w:rsidRPr="00644FA9">
        <w:rPr>
          <w:rFonts w:ascii="Arial" w:hAnsi="Arial" w:cs="Arial"/>
          <w:szCs w:val="26"/>
        </w:rPr>
        <w:t>etc</w:t>
      </w:r>
      <w:proofErr w:type="spellEnd"/>
      <w:r w:rsidR="00563418" w:rsidRPr="00644FA9">
        <w:rPr>
          <w:rFonts w:ascii="Arial" w:hAnsi="Arial" w:cs="Arial"/>
          <w:szCs w:val="26"/>
        </w:rPr>
        <w:t>…</w:t>
      </w:r>
      <w:r w:rsidRPr="00644FA9">
        <w:rPr>
          <w:rFonts w:ascii="Arial" w:hAnsi="Arial" w:cs="Arial"/>
          <w:szCs w:val="26"/>
        </w:rPr>
        <w:t xml:space="preserve">). </w:t>
      </w:r>
      <w:r w:rsidR="00266C35" w:rsidRPr="00644FA9">
        <w:rPr>
          <w:rFonts w:ascii="Arial" w:hAnsi="Arial" w:cs="Arial"/>
          <w:szCs w:val="26"/>
        </w:rPr>
        <w:t>Our algorithm is anytime</w:t>
      </w:r>
      <w:r w:rsidR="00F82088" w:rsidRPr="00644FA9">
        <w:rPr>
          <w:rFonts w:ascii="Arial" w:hAnsi="Arial" w:cs="Arial"/>
          <w:szCs w:val="26"/>
        </w:rPr>
        <w:t xml:space="preserve"> (hence scalable)</w:t>
      </w:r>
      <w:r w:rsidR="00266C35" w:rsidRPr="00644FA9">
        <w:rPr>
          <w:rFonts w:ascii="Arial" w:hAnsi="Arial" w:cs="Arial"/>
          <w:szCs w:val="26"/>
        </w:rPr>
        <w:t xml:space="preserve">. The planning time was set to 5 seconds and used live. </w:t>
      </w:r>
      <w:r w:rsidR="00E77612">
        <w:rPr>
          <w:rFonts w:ascii="Arial" w:hAnsi="Arial" w:cs="Arial"/>
          <w:szCs w:val="26"/>
        </w:rPr>
        <w:t>We</w:t>
      </w:r>
      <w:r w:rsidR="00F2762E" w:rsidRPr="00644FA9">
        <w:rPr>
          <w:rFonts w:ascii="Arial" w:hAnsi="Arial" w:cs="Arial"/>
          <w:szCs w:val="26"/>
        </w:rPr>
        <w:t xml:space="preserve"> will add extra </w:t>
      </w:r>
      <w:r w:rsidR="008F7724" w:rsidRPr="00644FA9">
        <w:rPr>
          <w:rFonts w:ascii="Arial" w:hAnsi="Arial" w:cs="Arial"/>
          <w:szCs w:val="26"/>
        </w:rPr>
        <w:t>results and clarifications.</w:t>
      </w:r>
      <w:r w:rsidR="00F66138">
        <w:rPr>
          <w:rFonts w:ascii="Arial" w:hAnsi="Arial" w:cs="Arial"/>
          <w:szCs w:val="26"/>
        </w:rPr>
        <w:t xml:space="preserve"> In contrast to</w:t>
      </w:r>
      <w:r w:rsidR="00406C22">
        <w:rPr>
          <w:rFonts w:ascii="Arial" w:hAnsi="Arial" w:cs="Arial"/>
          <w:szCs w:val="26"/>
        </w:rPr>
        <w:t xml:space="preserve"> </w:t>
      </w:r>
      <w:proofErr w:type="spellStart"/>
      <w:r w:rsidR="00406C22">
        <w:rPr>
          <w:rFonts w:ascii="Arial" w:hAnsi="Arial" w:cs="Arial"/>
          <w:szCs w:val="26"/>
        </w:rPr>
        <w:t>Muslinger’s</w:t>
      </w:r>
      <w:proofErr w:type="spellEnd"/>
      <w:r w:rsidR="00406C22">
        <w:rPr>
          <w:rFonts w:ascii="Arial" w:hAnsi="Arial" w:cs="Arial"/>
          <w:szCs w:val="26"/>
        </w:rPr>
        <w:t xml:space="preserve"> work, our </w:t>
      </w:r>
      <w:r w:rsidR="00CD7A7E">
        <w:rPr>
          <w:rFonts w:ascii="Arial" w:hAnsi="Arial" w:cs="Arial"/>
          <w:szCs w:val="26"/>
        </w:rPr>
        <w:t>responders</w:t>
      </w:r>
      <w:r w:rsidR="00406C22">
        <w:rPr>
          <w:rFonts w:ascii="Arial" w:hAnsi="Arial" w:cs="Arial"/>
          <w:szCs w:val="26"/>
        </w:rPr>
        <w:t xml:space="preserve"> are heterogeneous, and have to avoid the radia</w:t>
      </w:r>
      <w:r w:rsidR="003A6739">
        <w:rPr>
          <w:rFonts w:ascii="Arial" w:hAnsi="Arial" w:cs="Arial"/>
          <w:szCs w:val="26"/>
        </w:rPr>
        <w:t>tion cloud (which is uncertain) and the planner is deployed live.</w:t>
      </w:r>
    </w:p>
    <w:p w14:paraId="349319D8" w14:textId="77777777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0A533D0D" w14:textId="65DC652E" w:rsidR="000A28B5" w:rsidRPr="00644FA9" w:rsidRDefault="000A28B5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While we see the point of Reviewer 3 in terms of </w:t>
      </w:r>
      <w:r w:rsidR="00F2762E" w:rsidRPr="00644FA9">
        <w:rPr>
          <w:rFonts w:ascii="Arial" w:hAnsi="Arial" w:cs="Arial"/>
          <w:szCs w:val="26"/>
        </w:rPr>
        <w:t>multiple</w:t>
      </w:r>
      <w:r w:rsidRPr="00644FA9">
        <w:rPr>
          <w:rFonts w:ascii="Arial" w:hAnsi="Arial" w:cs="Arial"/>
          <w:szCs w:val="26"/>
        </w:rPr>
        <w:t xml:space="preserve"> </w:t>
      </w:r>
      <w:r w:rsidR="00F2762E" w:rsidRPr="00644FA9">
        <w:rPr>
          <w:rFonts w:ascii="Arial" w:hAnsi="Arial" w:cs="Arial"/>
          <w:szCs w:val="26"/>
        </w:rPr>
        <w:t>foci</w:t>
      </w:r>
      <w:r w:rsidRPr="00644FA9">
        <w:rPr>
          <w:rFonts w:ascii="Arial" w:hAnsi="Arial" w:cs="Arial"/>
          <w:szCs w:val="26"/>
        </w:rPr>
        <w:t xml:space="preserve">, we </w:t>
      </w:r>
      <w:r w:rsidR="00363A93" w:rsidRPr="00644FA9">
        <w:rPr>
          <w:rFonts w:ascii="Arial" w:hAnsi="Arial" w:cs="Arial"/>
          <w:szCs w:val="26"/>
        </w:rPr>
        <w:t xml:space="preserve">strongly </w:t>
      </w:r>
      <w:r w:rsidRPr="00644FA9">
        <w:rPr>
          <w:rFonts w:ascii="Arial" w:hAnsi="Arial" w:cs="Arial"/>
          <w:szCs w:val="26"/>
        </w:rPr>
        <w:t>believe</w:t>
      </w:r>
      <w:r w:rsidR="006748F4" w:rsidRPr="00644FA9">
        <w:rPr>
          <w:rFonts w:ascii="Arial" w:hAnsi="Arial" w:cs="Arial"/>
          <w:szCs w:val="26"/>
        </w:rPr>
        <w:t xml:space="preserve"> </w:t>
      </w:r>
      <w:r w:rsidR="00F2762E" w:rsidRPr="00644FA9">
        <w:rPr>
          <w:rFonts w:ascii="Arial" w:hAnsi="Arial" w:cs="Arial"/>
          <w:szCs w:val="26"/>
        </w:rPr>
        <w:t>a Human-Agent Interaction</w:t>
      </w:r>
      <w:r w:rsidR="008F7724" w:rsidRPr="00644FA9">
        <w:rPr>
          <w:rFonts w:ascii="Arial" w:hAnsi="Arial" w:cs="Arial"/>
          <w:szCs w:val="26"/>
        </w:rPr>
        <w:t xml:space="preserve"> (HAI)</w:t>
      </w:r>
      <w:r w:rsidR="00F2762E" w:rsidRPr="00644FA9">
        <w:rPr>
          <w:rFonts w:ascii="Arial" w:hAnsi="Arial" w:cs="Arial"/>
          <w:szCs w:val="26"/>
        </w:rPr>
        <w:t xml:space="preserve"> paper</w:t>
      </w:r>
      <w:r w:rsidRPr="00644FA9">
        <w:rPr>
          <w:rFonts w:ascii="Arial" w:hAnsi="Arial" w:cs="Arial"/>
          <w:szCs w:val="26"/>
        </w:rPr>
        <w:t xml:space="preserve"> cannot have a single focus. There needs to be an AI as wel</w:t>
      </w:r>
      <w:r w:rsidR="006748F4" w:rsidRPr="00644FA9">
        <w:rPr>
          <w:rFonts w:ascii="Arial" w:hAnsi="Arial" w:cs="Arial"/>
          <w:szCs w:val="26"/>
        </w:rPr>
        <w:t>l as an HCI contribution</w:t>
      </w:r>
      <w:r w:rsidR="00D71E4D">
        <w:rPr>
          <w:rFonts w:ascii="Arial" w:hAnsi="Arial" w:cs="Arial"/>
          <w:szCs w:val="26"/>
        </w:rPr>
        <w:t xml:space="preserve"> for it to be a strong</w:t>
      </w:r>
      <w:r w:rsidR="00563418" w:rsidRPr="00644FA9">
        <w:rPr>
          <w:rFonts w:ascii="Arial" w:hAnsi="Arial" w:cs="Arial"/>
          <w:szCs w:val="26"/>
        </w:rPr>
        <w:t xml:space="preserve"> HAI paper</w:t>
      </w:r>
      <w:r w:rsidR="008F7724" w:rsidRPr="00644FA9">
        <w:rPr>
          <w:rFonts w:ascii="Arial" w:hAnsi="Arial" w:cs="Arial"/>
          <w:szCs w:val="26"/>
        </w:rPr>
        <w:t xml:space="preserve"> (as per AAAI’s keywords)</w:t>
      </w:r>
      <w:r w:rsidR="006748F4" w:rsidRPr="00644FA9">
        <w:rPr>
          <w:rFonts w:ascii="Arial" w:hAnsi="Arial" w:cs="Arial"/>
          <w:szCs w:val="26"/>
        </w:rPr>
        <w:t>. It is a hard balance to strike and we believe this is the best that could be achieved in 6 pages. The results we provide in terms of HCI are completely new to th</w:t>
      </w:r>
      <w:r w:rsidR="008F7724" w:rsidRPr="00644FA9">
        <w:rPr>
          <w:rFonts w:ascii="Arial" w:hAnsi="Arial" w:cs="Arial"/>
          <w:szCs w:val="26"/>
        </w:rPr>
        <w:t>e AI community (and HCI as well</w:t>
      </w:r>
      <w:r w:rsidR="006748F4" w:rsidRPr="00644FA9">
        <w:rPr>
          <w:rFonts w:ascii="Arial" w:hAnsi="Arial" w:cs="Arial"/>
          <w:szCs w:val="26"/>
        </w:rPr>
        <w:t>).</w:t>
      </w:r>
      <w:r w:rsidR="00A95F04" w:rsidRPr="00644FA9">
        <w:rPr>
          <w:rFonts w:ascii="Arial" w:hAnsi="Arial" w:cs="Arial"/>
          <w:szCs w:val="26"/>
        </w:rPr>
        <w:t xml:space="preserve"> We will add more results to evidence the AI contrib</w:t>
      </w:r>
      <w:r w:rsidR="004236B2" w:rsidRPr="00644FA9">
        <w:rPr>
          <w:rFonts w:ascii="Arial" w:hAnsi="Arial" w:cs="Arial"/>
          <w:szCs w:val="26"/>
        </w:rPr>
        <w:t>ution</w:t>
      </w:r>
      <w:r w:rsidR="003A6739">
        <w:rPr>
          <w:rFonts w:ascii="Arial" w:hAnsi="Arial" w:cs="Arial"/>
          <w:szCs w:val="26"/>
        </w:rPr>
        <w:t xml:space="preserve"> (and link to </w:t>
      </w:r>
      <w:proofErr w:type="spellStart"/>
      <w:r w:rsidR="003A6739">
        <w:rPr>
          <w:rFonts w:ascii="Arial" w:hAnsi="Arial" w:cs="Arial"/>
          <w:szCs w:val="26"/>
        </w:rPr>
        <w:t>AtomicOrchid</w:t>
      </w:r>
      <w:proofErr w:type="spellEnd"/>
      <w:r w:rsidR="003A6739">
        <w:rPr>
          <w:rFonts w:ascii="Arial" w:hAnsi="Arial" w:cs="Arial"/>
          <w:szCs w:val="26"/>
        </w:rPr>
        <w:t>)</w:t>
      </w:r>
      <w:r w:rsidR="004236B2" w:rsidRPr="00644FA9">
        <w:rPr>
          <w:rFonts w:ascii="Arial" w:hAnsi="Arial" w:cs="Arial"/>
          <w:szCs w:val="26"/>
        </w:rPr>
        <w:t xml:space="preserve"> as requested by reviewer</w:t>
      </w:r>
      <w:r w:rsidR="00F2762E" w:rsidRPr="00644FA9">
        <w:rPr>
          <w:rFonts w:ascii="Arial" w:hAnsi="Arial" w:cs="Arial"/>
          <w:szCs w:val="26"/>
        </w:rPr>
        <w:t>s 2&amp;</w:t>
      </w:r>
      <w:r w:rsidR="003A6739">
        <w:rPr>
          <w:rFonts w:ascii="Arial" w:hAnsi="Arial" w:cs="Arial"/>
          <w:szCs w:val="26"/>
        </w:rPr>
        <w:t>3.</w:t>
      </w:r>
    </w:p>
    <w:p w14:paraId="3659DD70" w14:textId="77777777" w:rsidR="00A95F04" w:rsidRPr="00644FA9" w:rsidRDefault="00A95F0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3090D0A1" w14:textId="0C4A1F6A" w:rsidR="006748F4" w:rsidRPr="00644FA9" w:rsidRDefault="004A4D0C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 xml:space="preserve">Only flat MCTS </w:t>
      </w:r>
      <w:r w:rsidR="00281B1C" w:rsidRPr="00644FA9">
        <w:rPr>
          <w:rFonts w:ascii="Arial" w:hAnsi="Arial" w:cs="Arial"/>
          <w:szCs w:val="26"/>
        </w:rPr>
        <w:t>can solve our problem given its large state and joint action space. We found it performed no better than the random policy (and gree</w:t>
      </w:r>
      <w:r w:rsidR="00A76D33" w:rsidRPr="00644FA9">
        <w:rPr>
          <w:rFonts w:ascii="Arial" w:hAnsi="Arial" w:cs="Arial"/>
          <w:szCs w:val="26"/>
        </w:rPr>
        <w:t>dy and myopic approaches</w:t>
      </w:r>
      <w:r w:rsidR="00281B1C" w:rsidRPr="00644FA9">
        <w:rPr>
          <w:rFonts w:ascii="Arial" w:hAnsi="Arial" w:cs="Arial"/>
          <w:szCs w:val="26"/>
        </w:rPr>
        <w:t>) because of the complexity of the problem. Instead, our algorithm encodes domain knowledge and structures.</w:t>
      </w:r>
      <w:r w:rsidR="00A76D33" w:rsidRPr="00644FA9">
        <w:rPr>
          <w:rFonts w:ascii="Arial" w:hAnsi="Arial" w:cs="Arial"/>
          <w:szCs w:val="26"/>
        </w:rPr>
        <w:t xml:space="preserve"> This will be clarified.</w:t>
      </w:r>
    </w:p>
    <w:p w14:paraId="3EA07A25" w14:textId="77777777" w:rsidR="008A3E84" w:rsidRPr="00644FA9" w:rsidRDefault="008A3E8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2D7AA620" w14:textId="73F28414" w:rsidR="008A3E84" w:rsidRPr="00644FA9" w:rsidRDefault="008A3E8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>Results show that the commander corrected th</w:t>
      </w:r>
      <w:r w:rsidR="00BF72C7" w:rsidRPr="00644FA9">
        <w:rPr>
          <w:rFonts w:ascii="Arial" w:hAnsi="Arial" w:cs="Arial"/>
          <w:szCs w:val="26"/>
        </w:rPr>
        <w:t>e</w:t>
      </w:r>
      <w:r w:rsidR="00CE0638" w:rsidRPr="00644FA9">
        <w:rPr>
          <w:rFonts w:ascii="Arial" w:hAnsi="Arial" w:cs="Arial"/>
          <w:szCs w:val="26"/>
        </w:rPr>
        <w:t xml:space="preserve"> planning agent suggestions</w:t>
      </w:r>
      <w:r w:rsidR="00BF72C7" w:rsidRPr="00644FA9">
        <w:rPr>
          <w:rFonts w:ascii="Arial" w:hAnsi="Arial" w:cs="Arial"/>
          <w:szCs w:val="26"/>
        </w:rPr>
        <w:t xml:space="preserve"> only 6 times (out of 16 task allocation directives) while it reinforced or complemented the agent’s decision for the rest.</w:t>
      </w:r>
      <w:r w:rsidRPr="00644FA9">
        <w:rPr>
          <w:rFonts w:ascii="Arial" w:hAnsi="Arial" w:cs="Arial"/>
          <w:szCs w:val="26"/>
        </w:rPr>
        <w:t xml:space="preserve"> Hence, we can </w:t>
      </w:r>
      <w:r w:rsidR="004236B2" w:rsidRPr="00644FA9">
        <w:rPr>
          <w:rFonts w:ascii="Arial" w:hAnsi="Arial" w:cs="Arial"/>
          <w:szCs w:val="26"/>
        </w:rPr>
        <w:t xml:space="preserve">generally associate </w:t>
      </w:r>
      <w:r w:rsidR="00BF72C7" w:rsidRPr="00644FA9">
        <w:rPr>
          <w:rFonts w:ascii="Arial" w:hAnsi="Arial" w:cs="Arial"/>
          <w:szCs w:val="26"/>
        </w:rPr>
        <w:t>the better</w:t>
      </w:r>
      <w:r w:rsidRPr="00644FA9">
        <w:rPr>
          <w:rFonts w:ascii="Arial" w:hAnsi="Arial" w:cs="Arial"/>
          <w:szCs w:val="26"/>
        </w:rPr>
        <w:t xml:space="preserve"> team performance to the </w:t>
      </w:r>
      <w:proofErr w:type="spellStart"/>
      <w:r w:rsidR="00373F74">
        <w:rPr>
          <w:rFonts w:ascii="Arial" w:hAnsi="Arial" w:cs="Arial"/>
          <w:szCs w:val="26"/>
        </w:rPr>
        <w:t>human+</w:t>
      </w:r>
      <w:r w:rsidRPr="00644FA9">
        <w:rPr>
          <w:rFonts w:ascii="Arial" w:hAnsi="Arial" w:cs="Arial"/>
          <w:szCs w:val="26"/>
        </w:rPr>
        <w:t>planner</w:t>
      </w:r>
      <w:proofErr w:type="spellEnd"/>
      <w:r w:rsidRPr="00644FA9">
        <w:rPr>
          <w:rFonts w:ascii="Arial" w:hAnsi="Arial" w:cs="Arial"/>
          <w:szCs w:val="26"/>
        </w:rPr>
        <w:t xml:space="preserve"> agent’s guidance.</w:t>
      </w:r>
    </w:p>
    <w:p w14:paraId="31CC4BC2" w14:textId="77777777" w:rsidR="003A6739" w:rsidRDefault="003A6739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2639E372" w14:textId="7070C897" w:rsidR="008A3E84" w:rsidRPr="00644FA9" w:rsidRDefault="008A3E8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 w:rsidRPr="00644FA9">
        <w:rPr>
          <w:rFonts w:ascii="Arial" w:hAnsi="Arial" w:cs="Arial"/>
          <w:szCs w:val="26"/>
        </w:rPr>
        <w:t>The criticism of Reviewer 2 about the number of runs is typical of an AI-mindset requiring large number</w:t>
      </w:r>
      <w:r w:rsidR="004236B2" w:rsidRPr="00644FA9">
        <w:rPr>
          <w:rFonts w:ascii="Arial" w:hAnsi="Arial" w:cs="Arial"/>
          <w:szCs w:val="26"/>
        </w:rPr>
        <w:t>s</w:t>
      </w:r>
      <w:r w:rsidRPr="00644FA9">
        <w:rPr>
          <w:rFonts w:ascii="Arial" w:hAnsi="Arial" w:cs="Arial"/>
          <w:szCs w:val="26"/>
        </w:rPr>
        <w:t xml:space="preserve"> of </w:t>
      </w:r>
      <w:r w:rsidR="004236B2" w:rsidRPr="00644FA9">
        <w:rPr>
          <w:rFonts w:ascii="Arial" w:hAnsi="Arial" w:cs="Arial"/>
          <w:szCs w:val="26"/>
        </w:rPr>
        <w:t xml:space="preserve">artificial </w:t>
      </w:r>
      <w:r w:rsidRPr="00644FA9">
        <w:rPr>
          <w:rFonts w:ascii="Arial" w:hAnsi="Arial" w:cs="Arial"/>
          <w:szCs w:val="26"/>
        </w:rPr>
        <w:t>simulations. Instead, we explicitly highlight the evaluation aims to identify design issues</w:t>
      </w:r>
      <w:r w:rsidR="004236B2" w:rsidRPr="00644FA9">
        <w:rPr>
          <w:rFonts w:ascii="Arial" w:hAnsi="Arial" w:cs="Arial"/>
          <w:szCs w:val="26"/>
        </w:rPr>
        <w:t xml:space="preserve"> *in the real world*</w:t>
      </w:r>
      <w:r w:rsidRPr="00644FA9">
        <w:rPr>
          <w:rFonts w:ascii="Arial" w:hAnsi="Arial" w:cs="Arial"/>
          <w:szCs w:val="26"/>
        </w:rPr>
        <w:t xml:space="preserve"> rather than validate hypotheses </w:t>
      </w:r>
      <w:r w:rsidR="00B16939" w:rsidRPr="00644FA9">
        <w:rPr>
          <w:rFonts w:ascii="Arial" w:hAnsi="Arial" w:cs="Arial"/>
          <w:szCs w:val="26"/>
        </w:rPr>
        <w:t>with lots of ‘artificial’ simulations.</w:t>
      </w:r>
      <w:r w:rsidR="00A51B65" w:rsidRPr="00644FA9">
        <w:rPr>
          <w:rFonts w:ascii="Arial" w:hAnsi="Arial" w:cs="Arial"/>
          <w:szCs w:val="26"/>
        </w:rPr>
        <w:t xml:space="preserve"> This is how we believe we can truly elicit design principles for HAI.</w:t>
      </w:r>
    </w:p>
    <w:p w14:paraId="15D75193" w14:textId="77777777" w:rsidR="006748F4" w:rsidRPr="00644FA9" w:rsidRDefault="006748F4" w:rsidP="000A28B5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14:paraId="55AD728E" w14:textId="3AC61DBB" w:rsidR="003C6DF7" w:rsidRPr="00373F74" w:rsidRDefault="00F66138" w:rsidP="00373F74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We will clarify the</w:t>
      </w:r>
      <w:r w:rsidR="004236B2" w:rsidRPr="00644FA9">
        <w:rPr>
          <w:rFonts w:ascii="Arial" w:hAnsi="Arial" w:cs="Arial"/>
          <w:szCs w:val="26"/>
        </w:rPr>
        <w:t xml:space="preserve"> different ‘simulations’</w:t>
      </w:r>
      <w:r w:rsidR="003A6739">
        <w:rPr>
          <w:rFonts w:ascii="Arial" w:hAnsi="Arial" w:cs="Arial"/>
          <w:szCs w:val="26"/>
        </w:rPr>
        <w:t xml:space="preserve"> (Reviewer1)</w:t>
      </w:r>
      <w:r w:rsidR="004236B2" w:rsidRPr="00644FA9">
        <w:rPr>
          <w:rFonts w:ascii="Arial" w:hAnsi="Arial" w:cs="Arial"/>
          <w:szCs w:val="26"/>
        </w:rPr>
        <w:t>.</w:t>
      </w:r>
      <w:r w:rsidR="00F2762E" w:rsidRPr="00644FA9">
        <w:rPr>
          <w:rFonts w:ascii="Arial" w:hAnsi="Arial" w:cs="Arial"/>
          <w:szCs w:val="26"/>
        </w:rPr>
        <w:t xml:space="preserve"> We agree the ‘expertise’ of the HQ is a key factor – our next field trial will actually involve </w:t>
      </w:r>
      <w:del w:id="0" w:author="Joel Fischer" w:date="2014-03-21T11:43:00Z">
        <w:r w:rsidR="00F2762E" w:rsidRPr="00644FA9" w:rsidDel="001A189E">
          <w:rPr>
            <w:rFonts w:ascii="Arial" w:hAnsi="Arial" w:cs="Arial"/>
            <w:szCs w:val="26"/>
          </w:rPr>
          <w:delText xml:space="preserve">real </w:delText>
        </w:r>
      </w:del>
      <w:ins w:id="1" w:author="Joel Fischer" w:date="2014-03-21T11:43:00Z">
        <w:r w:rsidR="001A189E">
          <w:rPr>
            <w:rFonts w:ascii="Arial" w:hAnsi="Arial" w:cs="Arial"/>
            <w:szCs w:val="26"/>
          </w:rPr>
          <w:t>professional</w:t>
        </w:r>
        <w:bookmarkStart w:id="2" w:name="_GoBack"/>
        <w:bookmarkEnd w:id="2"/>
        <w:r w:rsidR="001A189E" w:rsidRPr="00644FA9">
          <w:rPr>
            <w:rFonts w:ascii="Arial" w:hAnsi="Arial" w:cs="Arial"/>
            <w:szCs w:val="26"/>
          </w:rPr>
          <w:t xml:space="preserve"> </w:t>
        </w:r>
      </w:ins>
      <w:r w:rsidR="00F2762E" w:rsidRPr="00644FA9">
        <w:rPr>
          <w:rFonts w:ascii="Arial" w:hAnsi="Arial" w:cs="Arial"/>
          <w:szCs w:val="26"/>
        </w:rPr>
        <w:t>field responders</w:t>
      </w:r>
      <w:r w:rsidR="004F6EB8">
        <w:rPr>
          <w:rFonts w:ascii="Arial" w:hAnsi="Arial" w:cs="Arial"/>
          <w:szCs w:val="26"/>
        </w:rPr>
        <w:t xml:space="preserve"> (Reviewer </w:t>
      </w:r>
      <w:r w:rsidR="00406C22">
        <w:rPr>
          <w:rFonts w:ascii="Arial" w:hAnsi="Arial" w:cs="Arial"/>
          <w:szCs w:val="26"/>
        </w:rPr>
        <w:t>2</w:t>
      </w:r>
      <w:r w:rsidR="004F6EB8">
        <w:rPr>
          <w:rFonts w:ascii="Arial" w:hAnsi="Arial" w:cs="Arial"/>
          <w:szCs w:val="26"/>
        </w:rPr>
        <w:t>)</w:t>
      </w:r>
      <w:r w:rsidR="00F2762E" w:rsidRPr="00644FA9">
        <w:rPr>
          <w:rFonts w:ascii="Arial" w:hAnsi="Arial" w:cs="Arial"/>
          <w:szCs w:val="26"/>
        </w:rPr>
        <w:t>. Also, as we showed, ‘s</w:t>
      </w:r>
      <w:r>
        <w:rPr>
          <w:rFonts w:ascii="Arial" w:hAnsi="Arial" w:cs="Arial"/>
          <w:szCs w:val="26"/>
        </w:rPr>
        <w:t xml:space="preserve">imple’ agents perform </w:t>
      </w:r>
      <w:r w:rsidR="00F2762E" w:rsidRPr="00644FA9">
        <w:rPr>
          <w:rFonts w:ascii="Arial" w:hAnsi="Arial" w:cs="Arial"/>
          <w:szCs w:val="26"/>
        </w:rPr>
        <w:t xml:space="preserve">worse and would probably impose a higher cognitive load on the HQ to correct for </w:t>
      </w:r>
      <w:r>
        <w:rPr>
          <w:rFonts w:ascii="Arial" w:hAnsi="Arial" w:cs="Arial"/>
          <w:szCs w:val="26"/>
        </w:rPr>
        <w:t xml:space="preserve">their </w:t>
      </w:r>
      <w:r w:rsidR="00F2762E" w:rsidRPr="00644FA9">
        <w:rPr>
          <w:rFonts w:ascii="Arial" w:hAnsi="Arial" w:cs="Arial"/>
          <w:szCs w:val="26"/>
        </w:rPr>
        <w:t>obvious mistakes.</w:t>
      </w:r>
      <w:r w:rsidR="00CD7A7E">
        <w:rPr>
          <w:rFonts w:ascii="Arial" w:hAnsi="Arial" w:cs="Arial"/>
          <w:szCs w:val="26"/>
        </w:rPr>
        <w:t xml:space="preserve"> The key link between the algorithm and the platform is the ability to deal with radiation uncertainty and planning complexity at the same tim</w:t>
      </w:r>
      <w:r w:rsidR="003A6739">
        <w:rPr>
          <w:rFonts w:ascii="Arial" w:hAnsi="Arial" w:cs="Arial"/>
          <w:szCs w:val="26"/>
        </w:rPr>
        <w:t>e</w:t>
      </w:r>
      <w:r>
        <w:rPr>
          <w:rFonts w:ascii="Arial" w:hAnsi="Arial" w:cs="Arial"/>
          <w:szCs w:val="26"/>
        </w:rPr>
        <w:t>,</w:t>
      </w:r>
      <w:r w:rsidR="003A6739">
        <w:rPr>
          <w:rFonts w:ascii="Arial" w:hAnsi="Arial" w:cs="Arial"/>
          <w:szCs w:val="26"/>
        </w:rPr>
        <w:t xml:space="preserve"> to let the commander focus on user-related challenges (indecision/ability to run)</w:t>
      </w:r>
      <w:r w:rsidR="00CD7A7E">
        <w:rPr>
          <w:rFonts w:ascii="Arial" w:hAnsi="Arial" w:cs="Arial"/>
          <w:szCs w:val="26"/>
        </w:rPr>
        <w:t>– this will be made clearer.</w:t>
      </w:r>
      <w:r w:rsidR="003A6739">
        <w:rPr>
          <w:rFonts w:ascii="Arial" w:hAnsi="Arial" w:cs="Arial"/>
          <w:szCs w:val="26"/>
        </w:rPr>
        <w:t xml:space="preserve"> We will also add a summary analysis of our semi-structured interviews to reinforce the qualitative evaluation.</w:t>
      </w:r>
    </w:p>
    <w:p w14:paraId="715FD7A1" w14:textId="24C9FBD1" w:rsidR="008F7724" w:rsidRPr="00644FA9" w:rsidRDefault="008F7724" w:rsidP="000A28B5">
      <w:pPr>
        <w:rPr>
          <w:rFonts w:ascii="Arial" w:hAnsi="Arial" w:cs="Arial"/>
          <w:sz w:val="22"/>
        </w:rPr>
      </w:pPr>
    </w:p>
    <w:sectPr w:rsidR="008F7724" w:rsidRPr="00644FA9" w:rsidSect="003C6D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B5"/>
    <w:rsid w:val="000A28B5"/>
    <w:rsid w:val="001822B5"/>
    <w:rsid w:val="001A189E"/>
    <w:rsid w:val="001D19C2"/>
    <w:rsid w:val="00266C35"/>
    <w:rsid w:val="00281B1C"/>
    <w:rsid w:val="002B410C"/>
    <w:rsid w:val="00363A93"/>
    <w:rsid w:val="00373F74"/>
    <w:rsid w:val="003A6739"/>
    <w:rsid w:val="003C6DF7"/>
    <w:rsid w:val="00406C22"/>
    <w:rsid w:val="004236B2"/>
    <w:rsid w:val="004A4D0C"/>
    <w:rsid w:val="004F6EB8"/>
    <w:rsid w:val="005523FF"/>
    <w:rsid w:val="00563418"/>
    <w:rsid w:val="006000B0"/>
    <w:rsid w:val="00644FA9"/>
    <w:rsid w:val="006748F4"/>
    <w:rsid w:val="008A3E84"/>
    <w:rsid w:val="008F7724"/>
    <w:rsid w:val="00974AD8"/>
    <w:rsid w:val="00976AEC"/>
    <w:rsid w:val="00A51B65"/>
    <w:rsid w:val="00A76D33"/>
    <w:rsid w:val="00A95F04"/>
    <w:rsid w:val="00B16939"/>
    <w:rsid w:val="00BF72C7"/>
    <w:rsid w:val="00CD7A7E"/>
    <w:rsid w:val="00CE0638"/>
    <w:rsid w:val="00D71E4D"/>
    <w:rsid w:val="00E77612"/>
    <w:rsid w:val="00EB1871"/>
    <w:rsid w:val="00F2762E"/>
    <w:rsid w:val="00F66138"/>
    <w:rsid w:val="00F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50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9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19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2564</Characters>
  <Application>Microsoft Macintosh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Sarvapali Ramchurn</dc:creator>
  <cp:keywords/>
  <dc:description/>
  <cp:lastModifiedBy>Joel Fischer</cp:lastModifiedBy>
  <cp:revision>2</cp:revision>
  <dcterms:created xsi:type="dcterms:W3CDTF">2014-03-21T11:44:00Z</dcterms:created>
  <dcterms:modified xsi:type="dcterms:W3CDTF">2014-03-21T11:44:00Z</dcterms:modified>
</cp:coreProperties>
</file>