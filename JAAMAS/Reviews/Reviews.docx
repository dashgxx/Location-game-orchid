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238FF"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 xml:space="preserve">Reviewer #1: The paper presents an algorithm for task allocation and path planning for first responders (FRs) in the aftermath of major disasters.  The authors use the </w:t>
      </w:r>
      <w:proofErr w:type="spellStart"/>
      <w:r w:rsidRPr="00616C3B">
        <w:rPr>
          <w:rFonts w:asciiTheme="majorHAnsi" w:hAnsiTheme="majorHAnsi" w:cs="Helvetica"/>
          <w:color w:val="C0504D" w:themeColor="accent2"/>
          <w:sz w:val="20"/>
          <w:szCs w:val="20"/>
          <w:lang w:val="en-US"/>
        </w:rPr>
        <w:t>AtomicOrchid</w:t>
      </w:r>
      <w:proofErr w:type="spellEnd"/>
      <w:r w:rsidRPr="00616C3B">
        <w:rPr>
          <w:rFonts w:asciiTheme="majorHAnsi" w:hAnsiTheme="majorHAnsi" w:cs="Helvetica"/>
          <w:color w:val="C0504D" w:themeColor="accent2"/>
          <w:sz w:val="20"/>
          <w:szCs w:val="20"/>
          <w:lang w:val="en-US"/>
        </w:rPr>
        <w:t xml:space="preserve"> platform to compare the behavior and performance of people playing a real-world mixed reality game with and without the assistance of the task allocation and </w:t>
      </w:r>
      <w:proofErr w:type="gramStart"/>
      <w:r w:rsidRPr="00616C3B">
        <w:rPr>
          <w:rFonts w:asciiTheme="majorHAnsi" w:hAnsiTheme="majorHAnsi" w:cs="Helvetica"/>
          <w:color w:val="C0504D" w:themeColor="accent2"/>
          <w:sz w:val="20"/>
          <w:szCs w:val="20"/>
          <w:lang w:val="en-US"/>
        </w:rPr>
        <w:t>path planning</w:t>
      </w:r>
      <w:proofErr w:type="gramEnd"/>
      <w:r w:rsidRPr="00616C3B">
        <w:rPr>
          <w:rFonts w:asciiTheme="majorHAnsi" w:hAnsiTheme="majorHAnsi" w:cs="Helvetica"/>
          <w:color w:val="C0504D" w:themeColor="accent2"/>
          <w:sz w:val="20"/>
          <w:szCs w:val="20"/>
          <w:lang w:val="en-US"/>
        </w:rPr>
        <w:t xml:space="preserve"> agent.  The </w:t>
      </w:r>
      <w:proofErr w:type="gramStart"/>
      <w:r w:rsidRPr="00616C3B">
        <w:rPr>
          <w:rFonts w:asciiTheme="majorHAnsi" w:hAnsiTheme="majorHAnsi" w:cs="Helvetica"/>
          <w:color w:val="C0504D" w:themeColor="accent2"/>
          <w:sz w:val="20"/>
          <w:szCs w:val="20"/>
          <w:lang w:val="en-US"/>
        </w:rPr>
        <w:t>analysis of the results indicate</w:t>
      </w:r>
      <w:proofErr w:type="gramEnd"/>
      <w:r w:rsidRPr="00616C3B">
        <w:rPr>
          <w:rFonts w:asciiTheme="majorHAnsi" w:hAnsiTheme="majorHAnsi" w:cs="Helvetica"/>
          <w:color w:val="C0504D" w:themeColor="accent2"/>
          <w:sz w:val="20"/>
          <w:szCs w:val="20"/>
          <w:lang w:val="en-US"/>
        </w:rPr>
        <w:t xml:space="preserve"> that the task allocation made by the agent improved people's performance. </w:t>
      </w:r>
    </w:p>
    <w:p w14:paraId="35217A9C"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p>
    <w:p w14:paraId="606982C5"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While I do not see much contribution in the path planning algorithm per-se (the algorithm is naive and does not consider human response to the advised path), I do believe the task allocation algorithm is of much importance.  Specifically, the dynamic nature of the algorithm in reallocating tasks if the originals are rejected by the human first responders and the ability of the algorithm to give a real time allocation due to its approximate solution to MMDP.</w:t>
      </w:r>
    </w:p>
    <w:p w14:paraId="4ACAA013"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p>
    <w:p w14:paraId="5A6BD0F1"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 xml:space="preserve">The paper is very relevant to </w:t>
      </w:r>
      <w:proofErr w:type="spellStart"/>
      <w:r w:rsidRPr="00616C3B">
        <w:rPr>
          <w:rFonts w:asciiTheme="majorHAnsi" w:hAnsiTheme="majorHAnsi" w:cs="Helvetica"/>
          <w:color w:val="C0504D" w:themeColor="accent2"/>
          <w:sz w:val="20"/>
          <w:szCs w:val="20"/>
          <w:lang w:val="en-US"/>
        </w:rPr>
        <w:t>multiagent</w:t>
      </w:r>
      <w:proofErr w:type="spellEnd"/>
      <w:r w:rsidRPr="00616C3B">
        <w:rPr>
          <w:rFonts w:asciiTheme="majorHAnsi" w:hAnsiTheme="majorHAnsi" w:cs="Helvetica"/>
          <w:color w:val="C0504D" w:themeColor="accent2"/>
          <w:sz w:val="20"/>
          <w:szCs w:val="20"/>
          <w:lang w:val="en-US"/>
        </w:rPr>
        <w:t xml:space="preserve"> systems since it presents a recommendation agent that is able to cooperate with people and dynamically adjust to their actions.</w:t>
      </w:r>
    </w:p>
    <w:p w14:paraId="753B97CC"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p>
    <w:p w14:paraId="0A3B5CAE"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 xml:space="preserve">The paper generally compares the current algorithm to previous algorithms but not empirically.  Still, the idea is mostly to provide a proof of concept for an algorithm that is able to cope with people's unpredicted actions and hence I don't think the empirical comparison to previous algorithms is a must. </w:t>
      </w:r>
    </w:p>
    <w:p w14:paraId="225F4486"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p>
    <w:p w14:paraId="3BD47CD5"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The paper is well written.  The introduction and related work sections are thorough and supply extensive review of related work.  Still, there are several issues that should be seriously considered:</w:t>
      </w:r>
    </w:p>
    <w:p w14:paraId="61C5BB0A"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 xml:space="preserve">1. In the experimental design section the paper does not mention if there was an incentive for the participants to act the same way they act in real life.  If there was no incentive I do not understand the benefit of experimenting in a "real-world mixed-reality game".  In order to evaluate a system/algorithm in the real world people must have an incentive to act as they act in a real world scenario. </w:t>
      </w:r>
    </w:p>
    <w:p w14:paraId="79A5494B"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p>
    <w:p w14:paraId="54F9BA35" w14:textId="27B3500A" w:rsidR="00F86341" w:rsidRPr="00616C3B" w:rsidRDefault="00F86341" w:rsidP="00F86341">
      <w:pPr>
        <w:widowControl w:val="0"/>
        <w:autoSpaceDE w:val="0"/>
        <w:autoSpaceDN w:val="0"/>
        <w:adjustRightInd w:val="0"/>
        <w:rPr>
          <w:rFonts w:asciiTheme="majorHAnsi" w:hAnsiTheme="majorHAnsi" w:cs="Helvetica"/>
          <w:i/>
          <w:color w:val="000000" w:themeColor="text1"/>
          <w:sz w:val="20"/>
          <w:szCs w:val="20"/>
          <w:lang w:val="en-US"/>
        </w:rPr>
      </w:pPr>
      <w:r w:rsidRPr="00616C3B">
        <w:rPr>
          <w:rFonts w:asciiTheme="majorHAnsi" w:hAnsiTheme="majorHAnsi" w:cs="Helvetica"/>
          <w:b/>
          <w:i/>
          <w:color w:val="000000" w:themeColor="text1"/>
          <w:sz w:val="20"/>
          <w:szCs w:val="20"/>
          <w:lang w:val="en-US"/>
        </w:rPr>
        <w:t>RESPONSE</w:t>
      </w:r>
      <w:r w:rsidRPr="00616C3B">
        <w:rPr>
          <w:rFonts w:asciiTheme="majorHAnsi" w:hAnsiTheme="majorHAnsi" w:cs="Helvetica"/>
          <w:i/>
          <w:color w:val="000000" w:themeColor="text1"/>
          <w:sz w:val="20"/>
          <w:szCs w:val="20"/>
          <w:lang w:val="en-US"/>
        </w:rPr>
        <w:t xml:space="preserve">: The participants were told that their goal was to save as many targets as possible and the participants were seen to engage with the game as they often ran to save targets before </w:t>
      </w:r>
      <w:proofErr w:type="gramStart"/>
      <w:r w:rsidRPr="00616C3B">
        <w:rPr>
          <w:rFonts w:asciiTheme="majorHAnsi" w:hAnsiTheme="majorHAnsi" w:cs="Helvetica"/>
          <w:i/>
          <w:color w:val="000000" w:themeColor="text1"/>
          <w:sz w:val="20"/>
          <w:szCs w:val="20"/>
          <w:lang w:val="en-US"/>
        </w:rPr>
        <w:t>they were covered by the radioactive cloud</w:t>
      </w:r>
      <w:proofErr w:type="gramEnd"/>
      <w:r w:rsidRPr="00616C3B">
        <w:rPr>
          <w:rFonts w:asciiTheme="majorHAnsi" w:hAnsiTheme="majorHAnsi" w:cs="Helvetica"/>
          <w:i/>
          <w:color w:val="000000" w:themeColor="text1"/>
          <w:sz w:val="20"/>
          <w:szCs w:val="20"/>
          <w:lang w:val="en-US"/>
        </w:rPr>
        <w:t>. Thus the participants clearly immersed themselves into the game and enjoyed the fun-factor associated. The benefit of the real-world mixed reality game is that it helps us uncover the challenges faced by participants in reacting to agent-based instructions in conditions of time pressure, stress, and physical fatigue. This is not possible in computer based simulations or lab studies</w:t>
      </w:r>
      <w:r w:rsidRPr="00616C3B">
        <w:rPr>
          <w:rFonts w:asciiTheme="majorHAnsi" w:hAnsiTheme="majorHAnsi" w:cs="Helvetica"/>
          <w:b/>
          <w:i/>
          <w:color w:val="000000" w:themeColor="text1"/>
          <w:sz w:val="20"/>
          <w:szCs w:val="20"/>
          <w:lang w:val="en-US"/>
        </w:rPr>
        <w:t xml:space="preserve">. </w:t>
      </w:r>
      <w:r w:rsidRPr="00616C3B">
        <w:rPr>
          <w:rFonts w:asciiTheme="majorHAnsi" w:hAnsiTheme="majorHAnsi" w:cs="Helvetica"/>
          <w:i/>
          <w:color w:val="000000" w:themeColor="text1"/>
          <w:sz w:val="20"/>
          <w:szCs w:val="20"/>
          <w:lang w:val="en-US"/>
        </w:rPr>
        <w:t>We clarify this point</w:t>
      </w:r>
      <w:r w:rsidR="00ED6883" w:rsidRPr="00616C3B">
        <w:rPr>
          <w:rFonts w:asciiTheme="majorHAnsi" w:hAnsiTheme="majorHAnsi" w:cs="Helvetica"/>
          <w:i/>
          <w:color w:val="000000" w:themeColor="text1"/>
          <w:sz w:val="20"/>
          <w:szCs w:val="20"/>
          <w:lang w:val="en-US"/>
        </w:rPr>
        <w:t xml:space="preserve"> with sentences in</w:t>
      </w:r>
      <w:r w:rsidR="00CE3C9E">
        <w:rPr>
          <w:rFonts w:asciiTheme="majorHAnsi" w:hAnsiTheme="majorHAnsi" w:cs="Helvetica"/>
          <w:i/>
          <w:color w:val="000000" w:themeColor="text1"/>
          <w:sz w:val="20"/>
          <w:szCs w:val="20"/>
          <w:lang w:val="en-US"/>
        </w:rPr>
        <w:t xml:space="preserve"> Sections</w:t>
      </w:r>
      <w:r w:rsidR="00ED6883" w:rsidRPr="00616C3B">
        <w:rPr>
          <w:rFonts w:asciiTheme="majorHAnsi" w:hAnsiTheme="majorHAnsi" w:cs="Helvetica"/>
          <w:i/>
          <w:color w:val="000000" w:themeColor="text1"/>
          <w:sz w:val="20"/>
          <w:szCs w:val="20"/>
          <w:lang w:val="en-US"/>
        </w:rPr>
        <w:t xml:space="preserve"> 6.1 and 6.4.</w:t>
      </w:r>
    </w:p>
    <w:p w14:paraId="0B6955C1"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p>
    <w:p w14:paraId="630B8010"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p>
    <w:p w14:paraId="4B3CD36F" w14:textId="34CEBF81"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 xml:space="preserve">2. In the results section the paper does not mention any statistical significance </w:t>
      </w:r>
      <w:proofErr w:type="gramStart"/>
      <w:r w:rsidRPr="00616C3B">
        <w:rPr>
          <w:rFonts w:asciiTheme="majorHAnsi" w:hAnsiTheme="majorHAnsi" w:cs="Helvetica"/>
          <w:color w:val="C0504D" w:themeColor="accent2"/>
          <w:sz w:val="20"/>
          <w:szCs w:val="20"/>
          <w:lang w:val="en-US"/>
        </w:rPr>
        <w:t>test</w:t>
      </w:r>
      <w:proofErr w:type="gramEnd"/>
      <w:r w:rsidRPr="00616C3B">
        <w:rPr>
          <w:rFonts w:asciiTheme="majorHAnsi" w:hAnsiTheme="majorHAnsi" w:cs="Helvetica"/>
          <w:color w:val="C0504D" w:themeColor="accent2"/>
          <w:sz w:val="20"/>
          <w:szCs w:val="20"/>
          <w:lang w:val="en-US"/>
        </w:rPr>
        <w:t xml:space="preserve"> that were performed.  The experiments were conducted on a relatively small group of participants (8 for each treatment), In order to convince the reader that indeed the treatment (agent guided) improved people's </w:t>
      </w:r>
      <w:proofErr w:type="gramStart"/>
      <w:r w:rsidRPr="00616C3B">
        <w:rPr>
          <w:rFonts w:asciiTheme="majorHAnsi" w:hAnsiTheme="majorHAnsi" w:cs="Helvetica"/>
          <w:color w:val="C0504D" w:themeColor="accent2"/>
          <w:sz w:val="20"/>
          <w:szCs w:val="20"/>
          <w:lang w:val="en-US"/>
        </w:rPr>
        <w:t>performance,</w:t>
      </w:r>
      <w:proofErr w:type="gramEnd"/>
      <w:r w:rsidRPr="00616C3B">
        <w:rPr>
          <w:rFonts w:asciiTheme="majorHAnsi" w:hAnsiTheme="majorHAnsi" w:cs="Helvetica"/>
          <w:color w:val="C0504D" w:themeColor="accent2"/>
          <w:sz w:val="20"/>
          <w:szCs w:val="20"/>
          <w:lang w:val="en-US"/>
        </w:rPr>
        <w:t xml:space="preserve"> statistical significance tests should be provided.</w:t>
      </w:r>
      <w:r w:rsidR="0072213F">
        <w:rPr>
          <w:rFonts w:asciiTheme="majorHAnsi" w:hAnsiTheme="majorHAnsi" w:cs="Helvetica"/>
          <w:color w:val="C0504D" w:themeColor="accent2"/>
          <w:sz w:val="20"/>
          <w:szCs w:val="20"/>
          <w:lang w:val="en-US"/>
        </w:rPr>
        <w:t xml:space="preserve"> </w:t>
      </w:r>
      <w:r w:rsidRPr="00616C3B">
        <w:rPr>
          <w:rFonts w:asciiTheme="majorHAnsi" w:hAnsiTheme="majorHAnsi" w:cs="Helvetica"/>
          <w:color w:val="C0504D" w:themeColor="accent2"/>
          <w:sz w:val="20"/>
          <w:szCs w:val="20"/>
          <w:lang w:val="en-US"/>
        </w:rPr>
        <w:t>Needless to say that a drastic change in the performance of only one participant, when relying on 8 participants, can substantially change the conclusions.</w:t>
      </w:r>
    </w:p>
    <w:p w14:paraId="77881932"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p>
    <w:p w14:paraId="3B3B8521" w14:textId="6F60887F" w:rsidR="00F86341" w:rsidRPr="00616C3B" w:rsidRDefault="00B238F5" w:rsidP="00F86341">
      <w:pPr>
        <w:widowControl w:val="0"/>
        <w:autoSpaceDE w:val="0"/>
        <w:autoSpaceDN w:val="0"/>
        <w:adjustRightInd w:val="0"/>
        <w:rPr>
          <w:rFonts w:asciiTheme="majorHAnsi" w:hAnsiTheme="majorHAnsi" w:cs="Helvetica"/>
          <w:i/>
          <w:color w:val="000000" w:themeColor="text1"/>
          <w:sz w:val="20"/>
          <w:szCs w:val="20"/>
          <w:lang w:val="en-US"/>
        </w:rPr>
      </w:pPr>
      <w:r w:rsidRPr="00616C3B">
        <w:rPr>
          <w:rFonts w:asciiTheme="majorHAnsi" w:hAnsiTheme="majorHAnsi" w:cs="Helvetica"/>
          <w:b/>
          <w:i/>
          <w:color w:val="000000" w:themeColor="text1"/>
          <w:sz w:val="20"/>
          <w:szCs w:val="20"/>
          <w:lang w:val="en-US"/>
        </w:rPr>
        <w:t>RESPONSE</w:t>
      </w:r>
      <w:r w:rsidR="00F86341" w:rsidRPr="00616C3B">
        <w:rPr>
          <w:rFonts w:asciiTheme="majorHAnsi" w:hAnsiTheme="majorHAnsi" w:cs="Helvetica"/>
          <w:i/>
          <w:color w:val="000000" w:themeColor="text1"/>
          <w:sz w:val="20"/>
          <w:szCs w:val="20"/>
          <w:lang w:val="en-US"/>
        </w:rPr>
        <w:t>: we clearly stated</w:t>
      </w:r>
      <w:r w:rsidR="00F86341" w:rsidRPr="00616C3B">
        <w:rPr>
          <w:rFonts w:asciiTheme="majorHAnsi" w:hAnsiTheme="majorHAnsi" w:cs="Helvetica"/>
          <w:b/>
          <w:i/>
          <w:color w:val="000000" w:themeColor="text1"/>
          <w:sz w:val="20"/>
          <w:szCs w:val="20"/>
          <w:lang w:val="en-US"/>
        </w:rPr>
        <w:t xml:space="preserve"> </w:t>
      </w:r>
      <w:r w:rsidR="00EA7C17" w:rsidRPr="00616C3B">
        <w:rPr>
          <w:rFonts w:asciiTheme="majorHAnsi" w:hAnsiTheme="majorHAnsi" w:cs="Helvetica"/>
          <w:b/>
          <w:i/>
          <w:color w:val="000000" w:themeColor="text1"/>
          <w:sz w:val="20"/>
          <w:szCs w:val="20"/>
          <w:lang w:val="en-US"/>
        </w:rPr>
        <w:t>(section 6.1)</w:t>
      </w:r>
      <w:r w:rsidR="00F86341" w:rsidRPr="00616C3B">
        <w:rPr>
          <w:rFonts w:asciiTheme="majorHAnsi" w:hAnsiTheme="majorHAnsi" w:cs="Helvetica"/>
          <w:b/>
          <w:i/>
          <w:color w:val="000000" w:themeColor="text1"/>
          <w:sz w:val="20"/>
          <w:szCs w:val="20"/>
          <w:lang w:val="en-US"/>
        </w:rPr>
        <w:t xml:space="preserve"> </w:t>
      </w:r>
      <w:r w:rsidR="00F86341" w:rsidRPr="00616C3B">
        <w:rPr>
          <w:rFonts w:asciiTheme="majorHAnsi" w:hAnsiTheme="majorHAnsi" w:cs="Helvetica"/>
          <w:i/>
          <w:color w:val="000000" w:themeColor="text1"/>
          <w:sz w:val="20"/>
          <w:szCs w:val="20"/>
          <w:lang w:val="en-US"/>
        </w:rPr>
        <w:t>we are not focused on statistically significant results but use the numbers to guide the qualitative evaluation of the experiments. This approach is common in HCI studies and this is wha</w:t>
      </w:r>
      <w:r w:rsidR="0095215F" w:rsidRPr="00616C3B">
        <w:rPr>
          <w:rFonts w:asciiTheme="majorHAnsi" w:hAnsiTheme="majorHAnsi" w:cs="Helvetica"/>
          <w:i/>
          <w:color w:val="000000" w:themeColor="text1"/>
          <w:sz w:val="20"/>
          <w:szCs w:val="20"/>
          <w:lang w:val="en-US"/>
        </w:rPr>
        <w:t xml:space="preserve">t we adopted here. We </w:t>
      </w:r>
      <w:proofErr w:type="spellStart"/>
      <w:r w:rsidR="0095215F" w:rsidRPr="00616C3B">
        <w:rPr>
          <w:rFonts w:asciiTheme="majorHAnsi" w:hAnsiTheme="majorHAnsi" w:cs="Helvetica"/>
          <w:i/>
          <w:color w:val="000000" w:themeColor="text1"/>
          <w:sz w:val="20"/>
          <w:szCs w:val="20"/>
          <w:lang w:val="en-US"/>
        </w:rPr>
        <w:t>analysed</w:t>
      </w:r>
      <w:proofErr w:type="spellEnd"/>
      <w:r w:rsidR="0095215F" w:rsidRPr="00616C3B">
        <w:rPr>
          <w:rFonts w:asciiTheme="majorHAnsi" w:hAnsiTheme="majorHAnsi" w:cs="Helvetica"/>
          <w:i/>
          <w:color w:val="000000" w:themeColor="text1"/>
          <w:sz w:val="20"/>
          <w:szCs w:val="20"/>
          <w:lang w:val="en-US"/>
        </w:rPr>
        <w:t xml:space="preserve"> more than 20</w:t>
      </w:r>
      <w:r w:rsidR="00F86341" w:rsidRPr="00616C3B">
        <w:rPr>
          <w:rFonts w:asciiTheme="majorHAnsi" w:hAnsiTheme="majorHAnsi" w:cs="Helvetica"/>
          <w:i/>
          <w:color w:val="000000" w:themeColor="text1"/>
          <w:sz w:val="20"/>
          <w:szCs w:val="20"/>
          <w:lang w:val="en-US"/>
        </w:rPr>
        <w:t xml:space="preserve"> hours of videos</w:t>
      </w:r>
      <w:r w:rsidR="0095215F" w:rsidRPr="00616C3B">
        <w:rPr>
          <w:rFonts w:asciiTheme="majorHAnsi" w:hAnsiTheme="majorHAnsi" w:cs="Helvetica"/>
          <w:i/>
          <w:color w:val="000000" w:themeColor="text1"/>
          <w:sz w:val="20"/>
          <w:szCs w:val="20"/>
          <w:lang w:val="en-US"/>
        </w:rPr>
        <w:t xml:space="preserve"> (of participants/HQ)</w:t>
      </w:r>
      <w:r w:rsidR="00F86341" w:rsidRPr="00616C3B">
        <w:rPr>
          <w:rFonts w:asciiTheme="majorHAnsi" w:hAnsiTheme="majorHAnsi" w:cs="Helvetica"/>
          <w:i/>
          <w:color w:val="000000" w:themeColor="text1"/>
          <w:sz w:val="20"/>
          <w:szCs w:val="20"/>
          <w:lang w:val="en-US"/>
        </w:rPr>
        <w:t xml:space="preserve">, cross matched events in the system with events in the video recordings, and </w:t>
      </w:r>
      <w:proofErr w:type="spellStart"/>
      <w:r w:rsidR="00F86341" w:rsidRPr="00616C3B">
        <w:rPr>
          <w:rFonts w:asciiTheme="majorHAnsi" w:hAnsiTheme="majorHAnsi" w:cs="Helvetica"/>
          <w:i/>
          <w:color w:val="000000" w:themeColor="text1"/>
          <w:sz w:val="20"/>
          <w:szCs w:val="20"/>
          <w:lang w:val="en-US"/>
        </w:rPr>
        <w:t>analysed</w:t>
      </w:r>
      <w:proofErr w:type="spellEnd"/>
      <w:r w:rsidR="00F86341" w:rsidRPr="00616C3B">
        <w:rPr>
          <w:rFonts w:asciiTheme="majorHAnsi" w:hAnsiTheme="majorHAnsi" w:cs="Helvetica"/>
          <w:i/>
          <w:color w:val="000000" w:themeColor="text1"/>
          <w:sz w:val="20"/>
          <w:szCs w:val="20"/>
          <w:lang w:val="en-US"/>
        </w:rPr>
        <w:t xml:space="preserve"> all the messages involved in order to generate meaningful conclusions. </w:t>
      </w:r>
    </w:p>
    <w:p w14:paraId="756F2777" w14:textId="77777777" w:rsidR="00F86341" w:rsidRPr="00616C3B" w:rsidRDefault="00F86341" w:rsidP="00F86341">
      <w:pPr>
        <w:widowControl w:val="0"/>
        <w:autoSpaceDE w:val="0"/>
        <w:autoSpaceDN w:val="0"/>
        <w:adjustRightInd w:val="0"/>
        <w:rPr>
          <w:rFonts w:asciiTheme="majorHAnsi" w:hAnsiTheme="majorHAnsi" w:cs="Helvetica"/>
          <w:i/>
          <w:color w:val="000000" w:themeColor="text1"/>
          <w:sz w:val="20"/>
          <w:szCs w:val="20"/>
          <w:lang w:val="en-US"/>
        </w:rPr>
      </w:pPr>
    </w:p>
    <w:p w14:paraId="4449F053"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3. The experiment was conducted on one specific scenario and configuration (the target locations, pattern of cloud movement, number of targets and starting points).  I understand the difficulties in recruiting people for real-world experiments, however it is impossible to generalize based on one specific configuration.</w:t>
      </w:r>
    </w:p>
    <w:p w14:paraId="63956FCD" w14:textId="77777777" w:rsidR="005628F9" w:rsidRPr="00616C3B" w:rsidRDefault="005628F9" w:rsidP="00F86341">
      <w:pPr>
        <w:widowControl w:val="0"/>
        <w:autoSpaceDE w:val="0"/>
        <w:autoSpaceDN w:val="0"/>
        <w:adjustRightInd w:val="0"/>
        <w:rPr>
          <w:rFonts w:asciiTheme="majorHAnsi" w:hAnsiTheme="majorHAnsi" w:cs="Helvetica"/>
          <w:color w:val="C0504D" w:themeColor="accent2"/>
          <w:sz w:val="20"/>
          <w:szCs w:val="20"/>
          <w:lang w:val="en-US"/>
        </w:rPr>
      </w:pPr>
    </w:p>
    <w:p w14:paraId="76EEE888" w14:textId="6561756F" w:rsidR="005628F9" w:rsidRPr="00616C3B" w:rsidRDefault="00DF1071" w:rsidP="00F86341">
      <w:pPr>
        <w:widowControl w:val="0"/>
        <w:autoSpaceDE w:val="0"/>
        <w:autoSpaceDN w:val="0"/>
        <w:adjustRightInd w:val="0"/>
        <w:rPr>
          <w:rFonts w:asciiTheme="majorHAnsi" w:hAnsiTheme="majorHAnsi" w:cs="Helvetica"/>
          <w:i/>
          <w:color w:val="000000" w:themeColor="text1"/>
          <w:sz w:val="20"/>
          <w:szCs w:val="20"/>
          <w:lang w:val="en-US"/>
        </w:rPr>
      </w:pPr>
      <w:r w:rsidRPr="00616C3B">
        <w:rPr>
          <w:rFonts w:asciiTheme="majorHAnsi" w:hAnsiTheme="majorHAnsi" w:cs="Helvetica"/>
          <w:b/>
          <w:i/>
          <w:color w:val="000000" w:themeColor="text1"/>
          <w:sz w:val="20"/>
          <w:szCs w:val="20"/>
          <w:lang w:val="en-US"/>
        </w:rPr>
        <w:t>RESPONSE</w:t>
      </w:r>
      <w:r w:rsidR="005628F9" w:rsidRPr="00616C3B">
        <w:rPr>
          <w:rFonts w:asciiTheme="majorHAnsi" w:hAnsiTheme="majorHAnsi" w:cs="Helvetica"/>
          <w:i/>
          <w:color w:val="000000" w:themeColor="text1"/>
          <w:sz w:val="20"/>
          <w:szCs w:val="20"/>
          <w:lang w:val="en-US"/>
        </w:rPr>
        <w:t xml:space="preserve">: we agree it is impossible to generalize based on one specific configuration. This is not the point of the evaluation. The approach stems from contextual analyses of interactions (see </w:t>
      </w:r>
      <w:proofErr w:type="spellStart"/>
      <w:r w:rsidR="005628F9" w:rsidRPr="00616C3B">
        <w:rPr>
          <w:rFonts w:asciiTheme="majorHAnsi" w:hAnsiTheme="majorHAnsi" w:cs="Helvetica"/>
          <w:i/>
          <w:color w:val="000000" w:themeColor="text1"/>
          <w:sz w:val="20"/>
          <w:szCs w:val="20"/>
          <w:lang w:val="en-US"/>
        </w:rPr>
        <w:t>Suchman’s</w:t>
      </w:r>
      <w:proofErr w:type="spellEnd"/>
      <w:r w:rsidR="005628F9" w:rsidRPr="00616C3B">
        <w:rPr>
          <w:rFonts w:asciiTheme="majorHAnsi" w:hAnsiTheme="majorHAnsi" w:cs="Helvetica"/>
          <w:i/>
          <w:color w:val="000000" w:themeColor="text1"/>
          <w:sz w:val="20"/>
          <w:szCs w:val="20"/>
          <w:lang w:val="en-US"/>
        </w:rPr>
        <w:t xml:space="preserve"> </w:t>
      </w:r>
      <w:r w:rsidR="005628F9" w:rsidRPr="00616C3B">
        <w:rPr>
          <w:rFonts w:asciiTheme="majorHAnsi" w:hAnsiTheme="majorHAnsi" w:cs="Helvetica"/>
          <w:i/>
          <w:color w:val="000000" w:themeColor="text1"/>
          <w:sz w:val="20"/>
          <w:szCs w:val="20"/>
          <w:lang w:val="en-US"/>
        </w:rPr>
        <w:lastRenderedPageBreak/>
        <w:t>work) that aim to uncover interactional issues that arise in a specific setting and for a specific set of users. Such experiments will generate different results in different contexts but the learning derived from such runs does let us develop some design guidelines do address those issues.</w:t>
      </w:r>
      <w:r w:rsidR="00F3590D" w:rsidRPr="00616C3B">
        <w:rPr>
          <w:rFonts w:asciiTheme="majorHAnsi" w:hAnsiTheme="majorHAnsi" w:cs="Helvetica"/>
          <w:i/>
          <w:color w:val="000000" w:themeColor="text1"/>
          <w:sz w:val="20"/>
          <w:szCs w:val="20"/>
          <w:lang w:val="en-US"/>
        </w:rPr>
        <w:t xml:space="preserve"> This is reinforced in 6.1.</w:t>
      </w:r>
    </w:p>
    <w:p w14:paraId="465B9A2C" w14:textId="77777777" w:rsidR="005628F9" w:rsidRPr="00616C3B" w:rsidRDefault="005628F9" w:rsidP="00F86341">
      <w:pPr>
        <w:widowControl w:val="0"/>
        <w:autoSpaceDE w:val="0"/>
        <w:autoSpaceDN w:val="0"/>
        <w:adjustRightInd w:val="0"/>
        <w:rPr>
          <w:rFonts w:asciiTheme="majorHAnsi" w:hAnsiTheme="majorHAnsi" w:cs="Helvetica"/>
          <w:color w:val="000000" w:themeColor="text1"/>
          <w:sz w:val="20"/>
          <w:szCs w:val="20"/>
          <w:lang w:val="en-US"/>
        </w:rPr>
      </w:pPr>
    </w:p>
    <w:p w14:paraId="4336720F"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000000" w:themeColor="text1"/>
          <w:sz w:val="20"/>
          <w:szCs w:val="20"/>
          <w:lang w:val="en-US"/>
        </w:rPr>
        <w:t>4</w:t>
      </w:r>
      <w:r w:rsidRPr="00616C3B">
        <w:rPr>
          <w:rFonts w:asciiTheme="majorHAnsi" w:hAnsiTheme="majorHAnsi" w:cs="Helvetica"/>
          <w:color w:val="C0504D" w:themeColor="accent2"/>
          <w:sz w:val="20"/>
          <w:szCs w:val="20"/>
          <w:lang w:val="en-US"/>
        </w:rPr>
        <w:t xml:space="preserve">. The difference in performance between the groups that played the game with the agent and the group that played the game without the agent can be explained by the quality of the HQ (the person that gave the advice).  In order to determine that the difference is indeed due to the agent further experiments are required. </w:t>
      </w:r>
    </w:p>
    <w:p w14:paraId="1AC28EC1"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p>
    <w:p w14:paraId="751BF480" w14:textId="1F320A83" w:rsidR="00676185" w:rsidRPr="00616C3B" w:rsidRDefault="00070B56" w:rsidP="00F86341">
      <w:pPr>
        <w:widowControl w:val="0"/>
        <w:autoSpaceDE w:val="0"/>
        <w:autoSpaceDN w:val="0"/>
        <w:adjustRightInd w:val="0"/>
        <w:rPr>
          <w:rFonts w:asciiTheme="majorHAnsi" w:hAnsiTheme="majorHAnsi" w:cs="Helvetica"/>
          <w:i/>
          <w:color w:val="000000" w:themeColor="text1"/>
          <w:sz w:val="20"/>
          <w:szCs w:val="20"/>
          <w:lang w:val="en-US"/>
        </w:rPr>
      </w:pPr>
      <w:r w:rsidRPr="00616C3B">
        <w:rPr>
          <w:rFonts w:asciiTheme="majorHAnsi" w:hAnsiTheme="majorHAnsi" w:cs="Helvetica"/>
          <w:b/>
          <w:i/>
          <w:color w:val="000000" w:themeColor="text1"/>
          <w:sz w:val="20"/>
          <w:szCs w:val="20"/>
          <w:lang w:val="en-US"/>
        </w:rPr>
        <w:t>RESPONSE</w:t>
      </w:r>
      <w:r w:rsidR="00676185" w:rsidRPr="00616C3B">
        <w:rPr>
          <w:rFonts w:asciiTheme="majorHAnsi" w:hAnsiTheme="majorHAnsi" w:cs="Helvetica"/>
          <w:i/>
          <w:color w:val="000000" w:themeColor="text1"/>
          <w:sz w:val="20"/>
          <w:szCs w:val="20"/>
          <w:lang w:val="en-US"/>
        </w:rPr>
        <w:t xml:space="preserve">: </w:t>
      </w:r>
      <w:r w:rsidR="00D17F92" w:rsidRPr="00616C3B">
        <w:rPr>
          <w:rFonts w:asciiTheme="majorHAnsi" w:hAnsiTheme="majorHAnsi" w:cs="Helvetica"/>
          <w:i/>
          <w:color w:val="000000" w:themeColor="text1"/>
          <w:sz w:val="20"/>
          <w:szCs w:val="20"/>
          <w:lang w:val="en-US"/>
        </w:rPr>
        <w:t xml:space="preserve">We disagree that further experiments are required. </w:t>
      </w:r>
      <w:r w:rsidR="00676185" w:rsidRPr="00616C3B">
        <w:rPr>
          <w:rFonts w:asciiTheme="majorHAnsi" w:hAnsiTheme="majorHAnsi" w:cs="Helvetica"/>
          <w:i/>
          <w:color w:val="000000" w:themeColor="text1"/>
          <w:sz w:val="20"/>
          <w:szCs w:val="20"/>
          <w:lang w:val="en-US"/>
        </w:rPr>
        <w:t xml:space="preserve">In all experiments, </w:t>
      </w:r>
      <w:r w:rsidR="005F6B9B">
        <w:rPr>
          <w:rFonts w:asciiTheme="majorHAnsi" w:hAnsiTheme="majorHAnsi" w:cs="Helvetica"/>
          <w:i/>
          <w:color w:val="000000" w:themeColor="text1"/>
          <w:sz w:val="20"/>
          <w:szCs w:val="20"/>
          <w:lang w:val="en-US"/>
        </w:rPr>
        <w:t>participants knowledgeable of the task allocation problem – recruited from a research team</w:t>
      </w:r>
      <w:r w:rsidR="00C966DD">
        <w:rPr>
          <w:rFonts w:asciiTheme="majorHAnsi" w:hAnsiTheme="majorHAnsi" w:cs="Helvetica"/>
          <w:i/>
          <w:color w:val="000000" w:themeColor="text1"/>
          <w:sz w:val="20"/>
          <w:szCs w:val="20"/>
          <w:lang w:val="en-US"/>
        </w:rPr>
        <w:t xml:space="preserve"> </w:t>
      </w:r>
      <w:proofErr w:type="gramStart"/>
      <w:r w:rsidR="00C966DD">
        <w:rPr>
          <w:rFonts w:asciiTheme="majorHAnsi" w:hAnsiTheme="majorHAnsi" w:cs="Helvetica"/>
          <w:i/>
          <w:color w:val="000000" w:themeColor="text1"/>
          <w:sz w:val="20"/>
          <w:szCs w:val="20"/>
          <w:lang w:val="en-US"/>
        </w:rPr>
        <w:t xml:space="preserve">- </w:t>
      </w:r>
      <w:r w:rsidR="005F6B9B">
        <w:rPr>
          <w:rFonts w:asciiTheme="majorHAnsi" w:hAnsiTheme="majorHAnsi" w:cs="Helvetica"/>
          <w:i/>
          <w:color w:val="000000" w:themeColor="text1"/>
          <w:sz w:val="20"/>
          <w:szCs w:val="20"/>
          <w:lang w:val="en-US"/>
        </w:rPr>
        <w:t xml:space="preserve"> </w:t>
      </w:r>
      <w:r w:rsidR="00676185" w:rsidRPr="00616C3B">
        <w:rPr>
          <w:rFonts w:asciiTheme="majorHAnsi" w:hAnsiTheme="majorHAnsi" w:cs="Helvetica"/>
          <w:i/>
          <w:color w:val="000000" w:themeColor="text1"/>
          <w:sz w:val="20"/>
          <w:szCs w:val="20"/>
          <w:lang w:val="en-US"/>
        </w:rPr>
        <w:t>manned</w:t>
      </w:r>
      <w:proofErr w:type="gramEnd"/>
      <w:r w:rsidR="00676185" w:rsidRPr="00616C3B">
        <w:rPr>
          <w:rFonts w:asciiTheme="majorHAnsi" w:hAnsiTheme="majorHAnsi" w:cs="Helvetica"/>
          <w:i/>
          <w:color w:val="000000" w:themeColor="text1"/>
          <w:sz w:val="20"/>
          <w:szCs w:val="20"/>
          <w:lang w:val="en-US"/>
        </w:rPr>
        <w:t xml:space="preserve"> the HQ.  </w:t>
      </w:r>
      <w:r w:rsidR="0095215F" w:rsidRPr="00616C3B">
        <w:rPr>
          <w:rFonts w:asciiTheme="majorHAnsi" w:hAnsiTheme="majorHAnsi" w:cs="Helvetica"/>
          <w:i/>
          <w:color w:val="000000" w:themeColor="text1"/>
          <w:sz w:val="20"/>
          <w:szCs w:val="20"/>
          <w:lang w:val="en-US"/>
        </w:rPr>
        <w:t>We observed the HQ performance using video analysis</w:t>
      </w:r>
      <w:r w:rsidR="00D17F92" w:rsidRPr="00616C3B">
        <w:rPr>
          <w:rFonts w:asciiTheme="majorHAnsi" w:hAnsiTheme="majorHAnsi" w:cs="Helvetica"/>
          <w:i/>
          <w:color w:val="000000" w:themeColor="text1"/>
          <w:sz w:val="20"/>
          <w:szCs w:val="20"/>
          <w:lang w:val="en-US"/>
        </w:rPr>
        <w:t xml:space="preserve"> and also interviewed them afterwards. It became clear that the HQ operator was overwhelmed with tasks in the non-agent case and underperformed as a result. In the agent-based case, the HQ specifically relied on the agent to do the allocation. This we see as </w:t>
      </w:r>
      <w:proofErr w:type="gramStart"/>
      <w:r w:rsidR="00D17F92" w:rsidRPr="00616C3B">
        <w:rPr>
          <w:rFonts w:asciiTheme="majorHAnsi" w:hAnsiTheme="majorHAnsi" w:cs="Helvetica"/>
          <w:i/>
          <w:color w:val="000000" w:themeColor="text1"/>
          <w:sz w:val="20"/>
          <w:szCs w:val="20"/>
          <w:lang w:val="en-US"/>
        </w:rPr>
        <w:t>a strength</w:t>
      </w:r>
      <w:proofErr w:type="gramEnd"/>
      <w:r w:rsidR="00D17F92" w:rsidRPr="00616C3B">
        <w:rPr>
          <w:rFonts w:asciiTheme="majorHAnsi" w:hAnsiTheme="majorHAnsi" w:cs="Helvetica"/>
          <w:i/>
          <w:color w:val="000000" w:themeColor="text1"/>
          <w:sz w:val="20"/>
          <w:szCs w:val="20"/>
          <w:lang w:val="en-US"/>
        </w:rPr>
        <w:t xml:space="preserve"> of the approach. We </w:t>
      </w:r>
      <w:r w:rsidR="00896173" w:rsidRPr="00616C3B">
        <w:rPr>
          <w:rFonts w:asciiTheme="majorHAnsi" w:hAnsiTheme="majorHAnsi" w:cs="Helvetica"/>
          <w:i/>
          <w:color w:val="000000" w:themeColor="text1"/>
          <w:sz w:val="20"/>
          <w:szCs w:val="20"/>
          <w:lang w:val="en-US"/>
        </w:rPr>
        <w:t xml:space="preserve">have made </w:t>
      </w:r>
      <w:proofErr w:type="gramStart"/>
      <w:r w:rsidR="00896173" w:rsidRPr="00616C3B">
        <w:rPr>
          <w:rFonts w:asciiTheme="majorHAnsi" w:hAnsiTheme="majorHAnsi" w:cs="Helvetica"/>
          <w:i/>
          <w:color w:val="000000" w:themeColor="text1"/>
          <w:sz w:val="20"/>
          <w:szCs w:val="20"/>
          <w:lang w:val="en-US"/>
        </w:rPr>
        <w:t>this clearer (in</w:t>
      </w:r>
      <w:r w:rsidR="0055617D">
        <w:rPr>
          <w:rFonts w:asciiTheme="majorHAnsi" w:hAnsiTheme="majorHAnsi" w:cs="Helvetica"/>
          <w:i/>
          <w:color w:val="000000" w:themeColor="text1"/>
          <w:sz w:val="20"/>
          <w:szCs w:val="20"/>
          <w:lang w:val="en-US"/>
        </w:rPr>
        <w:t xml:space="preserve"> Section</w:t>
      </w:r>
      <w:r w:rsidR="00896173" w:rsidRPr="00616C3B">
        <w:rPr>
          <w:rFonts w:asciiTheme="majorHAnsi" w:hAnsiTheme="majorHAnsi" w:cs="Helvetica"/>
          <w:i/>
          <w:color w:val="000000" w:themeColor="text1"/>
          <w:sz w:val="20"/>
          <w:szCs w:val="20"/>
          <w:lang w:val="en-US"/>
        </w:rPr>
        <w:t xml:space="preserve"> 6.4) and included statements</w:t>
      </w:r>
      <w:proofErr w:type="gramEnd"/>
      <w:r w:rsidR="00896173" w:rsidRPr="00616C3B">
        <w:rPr>
          <w:rFonts w:asciiTheme="majorHAnsi" w:hAnsiTheme="majorHAnsi" w:cs="Helvetica"/>
          <w:i/>
          <w:color w:val="000000" w:themeColor="text1"/>
          <w:sz w:val="20"/>
          <w:szCs w:val="20"/>
          <w:lang w:val="en-US"/>
        </w:rPr>
        <w:t xml:space="preserve"> from the participants at the end of </w:t>
      </w:r>
      <w:r w:rsidR="0055617D">
        <w:rPr>
          <w:rFonts w:asciiTheme="majorHAnsi" w:hAnsiTheme="majorHAnsi" w:cs="Helvetica"/>
          <w:i/>
          <w:color w:val="000000" w:themeColor="text1"/>
          <w:sz w:val="20"/>
          <w:szCs w:val="20"/>
          <w:lang w:val="en-US"/>
        </w:rPr>
        <w:t xml:space="preserve">Section </w:t>
      </w:r>
      <w:r w:rsidR="00896173" w:rsidRPr="00616C3B">
        <w:rPr>
          <w:rFonts w:asciiTheme="majorHAnsi" w:hAnsiTheme="majorHAnsi" w:cs="Helvetica"/>
          <w:i/>
          <w:color w:val="000000" w:themeColor="text1"/>
          <w:sz w:val="20"/>
          <w:szCs w:val="20"/>
          <w:lang w:val="en-US"/>
        </w:rPr>
        <w:t xml:space="preserve">6.4 to reflect these </w:t>
      </w:r>
      <w:proofErr w:type="spellStart"/>
      <w:r w:rsidR="00896173" w:rsidRPr="00616C3B">
        <w:rPr>
          <w:rFonts w:asciiTheme="majorHAnsi" w:hAnsiTheme="majorHAnsi" w:cs="Helvetica"/>
          <w:i/>
          <w:color w:val="000000" w:themeColor="text1"/>
          <w:sz w:val="20"/>
          <w:szCs w:val="20"/>
          <w:lang w:val="en-US"/>
        </w:rPr>
        <w:t>behaviours</w:t>
      </w:r>
      <w:proofErr w:type="spellEnd"/>
      <w:r w:rsidR="00896173" w:rsidRPr="00616C3B">
        <w:rPr>
          <w:rFonts w:asciiTheme="majorHAnsi" w:hAnsiTheme="majorHAnsi" w:cs="Helvetica"/>
          <w:i/>
          <w:color w:val="000000" w:themeColor="text1"/>
          <w:sz w:val="20"/>
          <w:szCs w:val="20"/>
          <w:lang w:val="en-US"/>
        </w:rPr>
        <w:t>.</w:t>
      </w:r>
    </w:p>
    <w:p w14:paraId="7231A1E0" w14:textId="77777777" w:rsidR="00676185" w:rsidRPr="00616C3B" w:rsidRDefault="00676185" w:rsidP="00F86341">
      <w:pPr>
        <w:widowControl w:val="0"/>
        <w:autoSpaceDE w:val="0"/>
        <w:autoSpaceDN w:val="0"/>
        <w:adjustRightInd w:val="0"/>
        <w:rPr>
          <w:rFonts w:asciiTheme="majorHAnsi" w:hAnsiTheme="majorHAnsi" w:cs="Helvetica"/>
          <w:color w:val="000000" w:themeColor="text1"/>
          <w:sz w:val="20"/>
          <w:szCs w:val="20"/>
          <w:lang w:val="en-US"/>
        </w:rPr>
      </w:pPr>
    </w:p>
    <w:p w14:paraId="34EB4BC5"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Suggested improvements:</w:t>
      </w:r>
    </w:p>
    <w:p w14:paraId="41C68D3F"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 xml:space="preserve">1.  As discussed above, the paper can be more convincing if more people would have been recruited for the experiments.  I would like to see more field trials and if possible to add another world configuration for the experiments. </w:t>
      </w:r>
    </w:p>
    <w:p w14:paraId="04BF8A1B" w14:textId="52F38C80" w:rsidR="00023DB2" w:rsidRPr="00D40790" w:rsidRDefault="00DF5432" w:rsidP="00F86341">
      <w:pPr>
        <w:widowControl w:val="0"/>
        <w:autoSpaceDE w:val="0"/>
        <w:autoSpaceDN w:val="0"/>
        <w:adjustRightInd w:val="0"/>
        <w:rPr>
          <w:rFonts w:asciiTheme="majorHAnsi" w:hAnsiTheme="majorHAnsi" w:cs="Helvetica"/>
          <w:sz w:val="20"/>
          <w:szCs w:val="20"/>
          <w:lang w:val="en-US"/>
        </w:rPr>
      </w:pPr>
      <w:r w:rsidRPr="00D40790">
        <w:rPr>
          <w:rFonts w:asciiTheme="majorHAnsi" w:hAnsiTheme="majorHAnsi" w:cs="Helvetica"/>
          <w:b/>
          <w:sz w:val="20"/>
          <w:szCs w:val="20"/>
          <w:lang w:val="en-US"/>
        </w:rPr>
        <w:t>RESPONSE</w:t>
      </w:r>
      <w:r w:rsidR="00023DB2" w:rsidRPr="00D40790">
        <w:rPr>
          <w:rFonts w:asciiTheme="majorHAnsi" w:hAnsiTheme="majorHAnsi" w:cs="Helvetica"/>
          <w:sz w:val="20"/>
          <w:szCs w:val="20"/>
          <w:lang w:val="en-US"/>
        </w:rPr>
        <w:t xml:space="preserve">: </w:t>
      </w:r>
      <w:r w:rsidR="00023DB2" w:rsidRPr="00D40790">
        <w:rPr>
          <w:rFonts w:asciiTheme="majorHAnsi" w:hAnsiTheme="majorHAnsi" w:cs="Helvetica"/>
          <w:i/>
          <w:sz w:val="20"/>
          <w:szCs w:val="20"/>
          <w:lang w:val="en-US"/>
        </w:rPr>
        <w:t xml:space="preserve">as per normal HCI </w:t>
      </w:r>
      <w:proofErr w:type="spellStart"/>
      <w:r>
        <w:rPr>
          <w:rFonts w:asciiTheme="majorHAnsi" w:hAnsiTheme="majorHAnsi" w:cs="Helvetica"/>
          <w:i/>
          <w:sz w:val="20"/>
          <w:szCs w:val="20"/>
          <w:lang w:val="en-US"/>
        </w:rPr>
        <w:t>experiements</w:t>
      </w:r>
      <w:proofErr w:type="spellEnd"/>
      <w:r w:rsidR="00023DB2" w:rsidRPr="00D40790">
        <w:rPr>
          <w:rFonts w:asciiTheme="majorHAnsi" w:hAnsiTheme="majorHAnsi" w:cs="Helvetica"/>
          <w:i/>
          <w:sz w:val="20"/>
          <w:szCs w:val="20"/>
          <w:lang w:val="en-US"/>
        </w:rPr>
        <w:t>, the number of experiments and people involved is perfectly valid</w:t>
      </w:r>
      <w:r w:rsidR="008B7E93" w:rsidRPr="00D40790">
        <w:rPr>
          <w:rFonts w:asciiTheme="majorHAnsi" w:hAnsiTheme="majorHAnsi" w:cs="Helvetica"/>
          <w:i/>
          <w:sz w:val="20"/>
          <w:szCs w:val="20"/>
          <w:lang w:val="en-US"/>
        </w:rPr>
        <w:t xml:space="preserve"> (see 6.1)</w:t>
      </w:r>
      <w:r w:rsidR="00023DB2" w:rsidRPr="00D40790">
        <w:rPr>
          <w:rFonts w:asciiTheme="majorHAnsi" w:hAnsiTheme="majorHAnsi" w:cs="Helvetica"/>
          <w:i/>
          <w:sz w:val="20"/>
          <w:szCs w:val="20"/>
          <w:lang w:val="en-US"/>
        </w:rPr>
        <w:t>.</w:t>
      </w:r>
      <w:r w:rsidR="00023DB2" w:rsidRPr="00D40790">
        <w:rPr>
          <w:rFonts w:asciiTheme="majorHAnsi" w:hAnsiTheme="majorHAnsi" w:cs="Helvetica"/>
          <w:sz w:val="20"/>
          <w:szCs w:val="20"/>
          <w:lang w:val="en-US"/>
        </w:rPr>
        <w:t xml:space="preserve"> </w:t>
      </w:r>
    </w:p>
    <w:p w14:paraId="79258B11"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 xml:space="preserve">2. In the algorithm for allocating tasks there is no reference to the probability that </w:t>
      </w:r>
      <w:proofErr w:type="gramStart"/>
      <w:r w:rsidRPr="00616C3B">
        <w:rPr>
          <w:rFonts w:asciiTheme="majorHAnsi" w:hAnsiTheme="majorHAnsi" w:cs="Helvetica"/>
          <w:color w:val="C0504D" w:themeColor="accent2"/>
          <w:sz w:val="20"/>
          <w:szCs w:val="20"/>
          <w:lang w:val="en-US"/>
        </w:rPr>
        <w:t>this task will be accepted by real people</w:t>
      </w:r>
      <w:proofErr w:type="gramEnd"/>
      <w:r w:rsidRPr="00616C3B">
        <w:rPr>
          <w:rFonts w:asciiTheme="majorHAnsi" w:hAnsiTheme="majorHAnsi" w:cs="Helvetica"/>
          <w:color w:val="C0504D" w:themeColor="accent2"/>
          <w:sz w:val="20"/>
          <w:szCs w:val="20"/>
          <w:lang w:val="en-US"/>
        </w:rPr>
        <w:t xml:space="preserve"> and there is no reference to the expected health level after completing the task.  I believe these two points should be included in the algorithm to reduce the rejection level.</w:t>
      </w:r>
    </w:p>
    <w:p w14:paraId="3D798456" w14:textId="77777777" w:rsidR="008B7E93" w:rsidRPr="00616C3B" w:rsidRDefault="008B7E93" w:rsidP="00F86341">
      <w:pPr>
        <w:widowControl w:val="0"/>
        <w:autoSpaceDE w:val="0"/>
        <w:autoSpaceDN w:val="0"/>
        <w:adjustRightInd w:val="0"/>
        <w:rPr>
          <w:rFonts w:asciiTheme="majorHAnsi" w:hAnsiTheme="majorHAnsi" w:cs="Helvetica"/>
          <w:color w:val="000000" w:themeColor="text1"/>
          <w:sz w:val="20"/>
          <w:szCs w:val="20"/>
          <w:lang w:val="en-US"/>
        </w:rPr>
      </w:pPr>
    </w:p>
    <w:p w14:paraId="1C582B06" w14:textId="19E67643" w:rsidR="00320539" w:rsidRPr="00D40790" w:rsidRDefault="00320539" w:rsidP="00F86341">
      <w:pPr>
        <w:widowControl w:val="0"/>
        <w:autoSpaceDE w:val="0"/>
        <w:autoSpaceDN w:val="0"/>
        <w:adjustRightInd w:val="0"/>
        <w:rPr>
          <w:rFonts w:asciiTheme="majorHAnsi" w:hAnsiTheme="majorHAnsi" w:cs="Helvetica"/>
          <w:i/>
          <w:color w:val="000000" w:themeColor="text1"/>
          <w:sz w:val="20"/>
          <w:szCs w:val="20"/>
          <w:lang w:val="en-US"/>
        </w:rPr>
      </w:pPr>
      <w:r w:rsidRPr="00616C3B">
        <w:rPr>
          <w:rFonts w:asciiTheme="majorHAnsi" w:hAnsiTheme="majorHAnsi" w:cs="Helvetica"/>
          <w:b/>
          <w:color w:val="000000" w:themeColor="text1"/>
          <w:sz w:val="20"/>
          <w:szCs w:val="20"/>
          <w:lang w:val="en-US"/>
        </w:rPr>
        <w:t>RESPONSE</w:t>
      </w:r>
      <w:r w:rsidRPr="00D40790">
        <w:rPr>
          <w:rFonts w:asciiTheme="majorHAnsi" w:hAnsiTheme="majorHAnsi" w:cs="Helvetica"/>
          <w:i/>
          <w:color w:val="000000" w:themeColor="text1"/>
          <w:sz w:val="20"/>
          <w:szCs w:val="20"/>
          <w:lang w:val="en-US"/>
        </w:rPr>
        <w:t xml:space="preserve">: </w:t>
      </w:r>
      <w:r w:rsidR="005C7370" w:rsidRPr="00D40790">
        <w:rPr>
          <w:rFonts w:asciiTheme="majorHAnsi" w:hAnsiTheme="majorHAnsi" w:cs="Helvetica"/>
          <w:i/>
          <w:color w:val="000000" w:themeColor="text1"/>
          <w:sz w:val="20"/>
          <w:szCs w:val="20"/>
          <w:lang w:val="en-US"/>
        </w:rPr>
        <w:t xml:space="preserve">In our algorithm, the expected team value is a reference to the expected health levels after completing the task. Note that </w:t>
      </w:r>
      <w:proofErr w:type="gramStart"/>
      <w:r w:rsidR="005C7370" w:rsidRPr="00D40790">
        <w:rPr>
          <w:rFonts w:asciiTheme="majorHAnsi" w:hAnsiTheme="majorHAnsi" w:cs="Helvetica"/>
          <w:i/>
          <w:color w:val="000000" w:themeColor="text1"/>
          <w:sz w:val="20"/>
          <w:szCs w:val="20"/>
          <w:lang w:val="en-US"/>
        </w:rPr>
        <w:t>the expected team value is estimated by several simulations</w:t>
      </w:r>
      <w:proofErr w:type="gramEnd"/>
      <w:r w:rsidR="005C7370" w:rsidRPr="00D40790">
        <w:rPr>
          <w:rFonts w:asciiTheme="majorHAnsi" w:hAnsiTheme="majorHAnsi" w:cs="Helvetica"/>
          <w:i/>
          <w:color w:val="000000" w:themeColor="text1"/>
          <w:sz w:val="20"/>
          <w:szCs w:val="20"/>
          <w:lang w:val="en-US"/>
        </w:rPr>
        <w:t xml:space="preserve">. During each simulation, we simulate the changing of the FRs’ health level when they are in the radioactive cloud. If a FR’s health level is below 0, a penalty is returned for estimating the team values. </w:t>
      </w:r>
      <w:r w:rsidR="00A96DB5">
        <w:rPr>
          <w:rFonts w:asciiTheme="majorHAnsi" w:hAnsiTheme="majorHAnsi" w:cs="Helvetica"/>
          <w:i/>
          <w:color w:val="000000" w:themeColor="text1"/>
          <w:sz w:val="20"/>
          <w:szCs w:val="20"/>
          <w:lang w:val="en-US"/>
        </w:rPr>
        <w:t>To</w:t>
      </w:r>
      <w:r w:rsidR="00A96DB5" w:rsidRPr="00D40790">
        <w:rPr>
          <w:rFonts w:asciiTheme="majorHAnsi" w:hAnsiTheme="majorHAnsi" w:cs="Helvetica"/>
          <w:i/>
          <w:color w:val="000000" w:themeColor="text1"/>
          <w:sz w:val="20"/>
          <w:szCs w:val="20"/>
          <w:lang w:val="en-US"/>
        </w:rPr>
        <w:t xml:space="preserve"> </w:t>
      </w:r>
      <w:r w:rsidR="005C7370" w:rsidRPr="00D40790">
        <w:rPr>
          <w:rFonts w:asciiTheme="majorHAnsi" w:hAnsiTheme="majorHAnsi" w:cs="Helvetica"/>
          <w:i/>
          <w:color w:val="000000" w:themeColor="text1"/>
          <w:sz w:val="20"/>
          <w:szCs w:val="20"/>
          <w:lang w:val="en-US"/>
        </w:rPr>
        <w:t xml:space="preserve">simplify our planning process, we did not consider the probability that </w:t>
      </w:r>
      <w:proofErr w:type="gramStart"/>
      <w:r w:rsidR="005C7370" w:rsidRPr="00D40790">
        <w:rPr>
          <w:rFonts w:asciiTheme="majorHAnsi" w:hAnsiTheme="majorHAnsi" w:cs="Helvetica"/>
          <w:i/>
          <w:color w:val="000000" w:themeColor="text1"/>
          <w:sz w:val="20"/>
          <w:szCs w:val="20"/>
          <w:lang w:val="en-US"/>
        </w:rPr>
        <w:t xml:space="preserve">a task will be rejected by </w:t>
      </w:r>
      <w:proofErr w:type="spellStart"/>
      <w:r w:rsidR="005C7370" w:rsidRPr="00D40790">
        <w:rPr>
          <w:rFonts w:asciiTheme="majorHAnsi" w:hAnsiTheme="majorHAnsi" w:cs="Helvetica"/>
          <w:i/>
          <w:color w:val="000000" w:themeColor="text1"/>
          <w:sz w:val="20"/>
          <w:szCs w:val="20"/>
          <w:lang w:val="en-US"/>
        </w:rPr>
        <w:t>FRs</w:t>
      </w:r>
      <w:proofErr w:type="gramEnd"/>
      <w:r w:rsidR="005C7370" w:rsidRPr="00D40790">
        <w:rPr>
          <w:rFonts w:asciiTheme="majorHAnsi" w:hAnsiTheme="majorHAnsi" w:cs="Helvetica"/>
          <w:i/>
          <w:color w:val="000000" w:themeColor="text1"/>
          <w:sz w:val="20"/>
          <w:szCs w:val="20"/>
          <w:lang w:val="en-US"/>
        </w:rPr>
        <w:t>.</w:t>
      </w:r>
      <w:proofErr w:type="spellEnd"/>
      <w:r w:rsidR="005C7370" w:rsidRPr="00D40790">
        <w:rPr>
          <w:rFonts w:asciiTheme="majorHAnsi" w:hAnsiTheme="majorHAnsi" w:cs="Helvetica"/>
          <w:i/>
          <w:color w:val="000000" w:themeColor="text1"/>
          <w:sz w:val="20"/>
          <w:szCs w:val="20"/>
          <w:lang w:val="en-US"/>
        </w:rPr>
        <w:t xml:space="preserve"> If a plan is rejected, we simply rerun the planning process and generate a new plan.</w:t>
      </w:r>
      <w:r w:rsidR="005D266E" w:rsidRPr="00D40790">
        <w:rPr>
          <w:rFonts w:asciiTheme="majorHAnsi" w:hAnsiTheme="majorHAnsi" w:cs="Helvetica"/>
          <w:i/>
          <w:color w:val="000000" w:themeColor="text1"/>
          <w:sz w:val="20"/>
          <w:szCs w:val="20"/>
          <w:lang w:val="en-US"/>
        </w:rPr>
        <w:t xml:space="preserve"> We added more explanations of this procedure in Section 4</w:t>
      </w:r>
      <w:r w:rsidR="008B7E93" w:rsidRPr="00D40790">
        <w:rPr>
          <w:rFonts w:asciiTheme="majorHAnsi" w:hAnsiTheme="majorHAnsi" w:cs="Helvetica"/>
          <w:i/>
          <w:color w:val="000000" w:themeColor="text1"/>
          <w:sz w:val="20"/>
          <w:szCs w:val="20"/>
          <w:lang w:val="en-US"/>
        </w:rPr>
        <w:t>.</w:t>
      </w:r>
    </w:p>
    <w:p w14:paraId="18F43E00" w14:textId="77777777" w:rsidR="00023DB2" w:rsidRPr="00616C3B" w:rsidRDefault="00023DB2" w:rsidP="00F86341">
      <w:pPr>
        <w:widowControl w:val="0"/>
        <w:autoSpaceDE w:val="0"/>
        <w:autoSpaceDN w:val="0"/>
        <w:adjustRightInd w:val="0"/>
        <w:rPr>
          <w:rFonts w:asciiTheme="majorHAnsi" w:hAnsiTheme="majorHAnsi" w:cs="Helvetica"/>
          <w:color w:val="000000" w:themeColor="text1"/>
          <w:sz w:val="20"/>
          <w:szCs w:val="20"/>
          <w:lang w:val="en-US"/>
        </w:rPr>
      </w:pPr>
    </w:p>
    <w:p w14:paraId="3054FB92"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r w:rsidRPr="00616C3B">
        <w:rPr>
          <w:rFonts w:asciiTheme="majorHAnsi" w:hAnsiTheme="majorHAnsi" w:cs="Helvetica"/>
          <w:color w:val="C0504D" w:themeColor="accent2"/>
          <w:sz w:val="20"/>
          <w:szCs w:val="20"/>
          <w:lang w:val="en-US"/>
        </w:rPr>
        <w:t>3. In figure 4, it is not clear what is the meaning of the "overridden" box</w:t>
      </w:r>
      <w:r w:rsidRPr="00616C3B">
        <w:rPr>
          <w:rFonts w:asciiTheme="majorHAnsi" w:hAnsiTheme="majorHAnsi" w:cs="Helvetica"/>
          <w:color w:val="000000" w:themeColor="text1"/>
          <w:sz w:val="20"/>
          <w:szCs w:val="20"/>
          <w:lang w:val="en-US"/>
        </w:rPr>
        <w:t>.</w:t>
      </w:r>
    </w:p>
    <w:p w14:paraId="34B0A99B" w14:textId="3953BA16" w:rsidR="000A341E" w:rsidRPr="00616C3B" w:rsidRDefault="006149FD" w:rsidP="00F86341">
      <w:pPr>
        <w:widowControl w:val="0"/>
        <w:autoSpaceDE w:val="0"/>
        <w:autoSpaceDN w:val="0"/>
        <w:adjustRightInd w:val="0"/>
        <w:rPr>
          <w:rFonts w:asciiTheme="majorHAnsi" w:hAnsiTheme="majorHAnsi" w:cs="Helvetica"/>
          <w:color w:val="000000" w:themeColor="text1"/>
          <w:sz w:val="20"/>
          <w:szCs w:val="20"/>
          <w:lang w:val="en-US"/>
        </w:rPr>
      </w:pPr>
      <w:r w:rsidRPr="00616C3B">
        <w:rPr>
          <w:rFonts w:asciiTheme="majorHAnsi" w:hAnsiTheme="majorHAnsi" w:cs="Helvetica"/>
          <w:b/>
          <w:color w:val="000000" w:themeColor="text1"/>
          <w:sz w:val="20"/>
          <w:szCs w:val="20"/>
          <w:lang w:val="en-US"/>
        </w:rPr>
        <w:t>RESPONSE</w:t>
      </w:r>
      <w:r w:rsidR="000A341E" w:rsidRPr="00616C3B">
        <w:rPr>
          <w:rFonts w:asciiTheme="majorHAnsi" w:hAnsiTheme="majorHAnsi" w:cs="Helvetica"/>
          <w:color w:val="000000" w:themeColor="text1"/>
          <w:sz w:val="20"/>
          <w:szCs w:val="20"/>
          <w:lang w:val="en-US"/>
        </w:rPr>
        <w:t xml:space="preserve"> </w:t>
      </w:r>
      <w:r w:rsidR="000A341E" w:rsidRPr="00616C3B">
        <w:rPr>
          <w:rFonts w:asciiTheme="majorHAnsi" w:hAnsiTheme="majorHAnsi" w:cs="Helvetica"/>
          <w:i/>
          <w:color w:val="000000" w:themeColor="text1"/>
          <w:sz w:val="20"/>
          <w:szCs w:val="20"/>
          <w:lang w:val="en-US"/>
        </w:rPr>
        <w:t>We mentioned that H did override the instructions by PA in some cases – this is what the box refers to (1</w:t>
      </w:r>
      <w:r w:rsidR="000A341E" w:rsidRPr="00616C3B">
        <w:rPr>
          <w:rFonts w:asciiTheme="majorHAnsi" w:hAnsiTheme="majorHAnsi" w:cs="Helvetica"/>
          <w:i/>
          <w:color w:val="000000" w:themeColor="text1"/>
          <w:sz w:val="20"/>
          <w:szCs w:val="20"/>
          <w:vertAlign w:val="superscript"/>
          <w:lang w:val="en-US"/>
        </w:rPr>
        <w:t>st</w:t>
      </w:r>
      <w:r w:rsidR="000A341E" w:rsidRPr="00616C3B">
        <w:rPr>
          <w:rFonts w:asciiTheme="majorHAnsi" w:hAnsiTheme="majorHAnsi" w:cs="Helvetica"/>
          <w:i/>
          <w:color w:val="000000" w:themeColor="text1"/>
          <w:sz w:val="20"/>
          <w:szCs w:val="20"/>
          <w:lang w:val="en-US"/>
        </w:rPr>
        <w:t xml:space="preserve"> </w:t>
      </w:r>
      <w:proofErr w:type="spellStart"/>
      <w:r w:rsidR="000A341E" w:rsidRPr="00616C3B">
        <w:rPr>
          <w:rFonts w:asciiTheme="majorHAnsi" w:hAnsiTheme="majorHAnsi" w:cs="Helvetica"/>
          <w:i/>
          <w:color w:val="000000" w:themeColor="text1"/>
          <w:sz w:val="20"/>
          <w:szCs w:val="20"/>
          <w:lang w:val="en-US"/>
        </w:rPr>
        <w:t>para</w:t>
      </w:r>
      <w:proofErr w:type="spellEnd"/>
      <w:r w:rsidR="000A341E" w:rsidRPr="00616C3B">
        <w:rPr>
          <w:rFonts w:asciiTheme="majorHAnsi" w:hAnsiTheme="majorHAnsi" w:cs="Helvetica"/>
          <w:i/>
          <w:color w:val="000000" w:themeColor="text1"/>
          <w:sz w:val="20"/>
          <w:szCs w:val="20"/>
          <w:lang w:val="en-US"/>
        </w:rPr>
        <w:t xml:space="preserve"> page 21). We further added a note in the caption to Figure </w:t>
      </w:r>
      <w:r w:rsidR="00A978C0">
        <w:rPr>
          <w:rFonts w:asciiTheme="majorHAnsi" w:hAnsiTheme="majorHAnsi" w:cs="Helvetica"/>
          <w:i/>
          <w:color w:val="000000" w:themeColor="text1"/>
          <w:sz w:val="20"/>
          <w:szCs w:val="20"/>
          <w:lang w:val="en-US"/>
        </w:rPr>
        <w:t>5</w:t>
      </w:r>
      <w:r w:rsidR="000A341E" w:rsidRPr="00616C3B">
        <w:rPr>
          <w:rFonts w:asciiTheme="majorHAnsi" w:hAnsiTheme="majorHAnsi" w:cs="Helvetica"/>
          <w:i/>
          <w:color w:val="000000" w:themeColor="text1"/>
          <w:sz w:val="20"/>
          <w:szCs w:val="20"/>
          <w:lang w:val="en-US"/>
        </w:rPr>
        <w:t xml:space="preserve"> to explain this.</w:t>
      </w:r>
    </w:p>
    <w:p w14:paraId="4231018D" w14:textId="2FD0147D" w:rsidR="006149FD" w:rsidRPr="00616C3B" w:rsidRDefault="006149FD" w:rsidP="00F86341">
      <w:pPr>
        <w:widowControl w:val="0"/>
        <w:autoSpaceDE w:val="0"/>
        <w:autoSpaceDN w:val="0"/>
        <w:adjustRightInd w:val="0"/>
        <w:rPr>
          <w:rFonts w:asciiTheme="majorHAnsi" w:hAnsiTheme="majorHAnsi" w:cs="Helvetica"/>
          <w:b/>
          <w:color w:val="000000" w:themeColor="text1"/>
          <w:sz w:val="20"/>
          <w:szCs w:val="20"/>
          <w:lang w:val="en-US"/>
        </w:rPr>
      </w:pPr>
    </w:p>
    <w:p w14:paraId="4743D533"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000000" w:themeColor="text1"/>
          <w:sz w:val="20"/>
          <w:szCs w:val="20"/>
          <w:lang w:val="en-US"/>
        </w:rPr>
        <w:t>4</w:t>
      </w:r>
      <w:r w:rsidRPr="00616C3B">
        <w:rPr>
          <w:rFonts w:asciiTheme="majorHAnsi" w:hAnsiTheme="majorHAnsi" w:cs="Helvetica"/>
          <w:color w:val="C0504D" w:themeColor="accent2"/>
          <w:sz w:val="20"/>
          <w:szCs w:val="20"/>
          <w:lang w:val="en-US"/>
        </w:rPr>
        <w:t>. The agent's algorithm is divided into two; the first part is to dynamically allocate tasks to people and the second part to compute the best path.  In the results section there is no reference to people's deviation from the path offered to them.  Did the FRs understand the path planner? Did they choose a different path than the one advised to them?</w:t>
      </w:r>
    </w:p>
    <w:p w14:paraId="79427739" w14:textId="77777777" w:rsidR="006149FD" w:rsidRPr="00616C3B" w:rsidRDefault="006149FD" w:rsidP="00F86341">
      <w:pPr>
        <w:widowControl w:val="0"/>
        <w:autoSpaceDE w:val="0"/>
        <w:autoSpaceDN w:val="0"/>
        <w:adjustRightInd w:val="0"/>
        <w:rPr>
          <w:rFonts w:asciiTheme="majorHAnsi" w:hAnsiTheme="majorHAnsi" w:cs="Helvetica"/>
          <w:color w:val="000000" w:themeColor="text1"/>
          <w:sz w:val="20"/>
          <w:szCs w:val="20"/>
          <w:lang w:val="en-US"/>
        </w:rPr>
      </w:pPr>
    </w:p>
    <w:p w14:paraId="690536C8" w14:textId="081382A2" w:rsidR="006149FD" w:rsidRPr="00616C3B" w:rsidRDefault="006149FD" w:rsidP="00F86341">
      <w:pPr>
        <w:widowControl w:val="0"/>
        <w:autoSpaceDE w:val="0"/>
        <w:autoSpaceDN w:val="0"/>
        <w:adjustRightInd w:val="0"/>
        <w:rPr>
          <w:rFonts w:asciiTheme="majorHAnsi" w:hAnsiTheme="majorHAnsi" w:cs="Helvetica"/>
          <w:color w:val="000000" w:themeColor="text1"/>
          <w:sz w:val="20"/>
          <w:szCs w:val="20"/>
          <w:lang w:val="en-US"/>
        </w:rPr>
      </w:pPr>
      <w:r w:rsidRPr="00616C3B">
        <w:rPr>
          <w:rFonts w:asciiTheme="majorHAnsi" w:hAnsiTheme="majorHAnsi" w:cs="Helvetica"/>
          <w:b/>
          <w:color w:val="000000" w:themeColor="text1"/>
          <w:sz w:val="20"/>
          <w:szCs w:val="20"/>
          <w:lang w:val="en-US"/>
        </w:rPr>
        <w:t>RESPONSE</w:t>
      </w:r>
      <w:r w:rsidRPr="00616C3B">
        <w:rPr>
          <w:rFonts w:asciiTheme="majorHAnsi" w:hAnsiTheme="majorHAnsi" w:cs="Helvetica"/>
          <w:color w:val="000000" w:themeColor="text1"/>
          <w:sz w:val="20"/>
          <w:szCs w:val="20"/>
          <w:lang w:val="en-US"/>
        </w:rPr>
        <w:t xml:space="preserve">: </w:t>
      </w:r>
    </w:p>
    <w:p w14:paraId="05E4B68E" w14:textId="41D3BFFA" w:rsidR="006149FD" w:rsidRPr="00616C3B" w:rsidRDefault="006149FD" w:rsidP="00F86341">
      <w:pPr>
        <w:widowControl w:val="0"/>
        <w:autoSpaceDE w:val="0"/>
        <w:autoSpaceDN w:val="0"/>
        <w:adjustRightInd w:val="0"/>
        <w:rPr>
          <w:rFonts w:asciiTheme="majorHAnsi" w:hAnsiTheme="majorHAnsi" w:cs="Helvetica"/>
          <w:b/>
          <w:i/>
          <w:color w:val="000000" w:themeColor="text1"/>
          <w:sz w:val="20"/>
          <w:szCs w:val="20"/>
          <w:lang w:val="en-US"/>
        </w:rPr>
      </w:pPr>
      <w:r w:rsidRPr="00616C3B">
        <w:rPr>
          <w:rFonts w:asciiTheme="majorHAnsi" w:hAnsiTheme="majorHAnsi" w:cs="Helvetica"/>
          <w:i/>
          <w:color w:val="000000" w:themeColor="text1"/>
          <w:sz w:val="20"/>
          <w:szCs w:val="20"/>
          <w:lang w:val="en-US"/>
        </w:rPr>
        <w:t xml:space="preserve">The path planner computes the shortest path (a set of contiguous cells in the map, considering potential obstacles). Participants were sometimes disorientated and took other paths than those suggested by the agent. However, in some cases, even if they took longer paths, they walked faster (or ran) to complete tasks in shorter times than expected. We </w:t>
      </w:r>
      <w:r w:rsidR="008B7E93" w:rsidRPr="00616C3B">
        <w:rPr>
          <w:rFonts w:asciiTheme="majorHAnsi" w:hAnsiTheme="majorHAnsi" w:cs="Helvetica"/>
          <w:i/>
          <w:color w:val="000000" w:themeColor="text1"/>
          <w:sz w:val="20"/>
          <w:szCs w:val="20"/>
          <w:lang w:val="en-US"/>
        </w:rPr>
        <w:t>have added examples at the end of 6.4 to clarify this.</w:t>
      </w:r>
    </w:p>
    <w:p w14:paraId="2F76BD21" w14:textId="77777777" w:rsidR="006149FD" w:rsidRPr="00616C3B" w:rsidRDefault="006149FD" w:rsidP="00F86341">
      <w:pPr>
        <w:widowControl w:val="0"/>
        <w:autoSpaceDE w:val="0"/>
        <w:autoSpaceDN w:val="0"/>
        <w:adjustRightInd w:val="0"/>
        <w:rPr>
          <w:rFonts w:asciiTheme="majorHAnsi" w:hAnsiTheme="majorHAnsi" w:cs="Helvetica"/>
          <w:i/>
          <w:color w:val="000000" w:themeColor="text1"/>
          <w:sz w:val="20"/>
          <w:szCs w:val="20"/>
          <w:lang w:val="en-US"/>
        </w:rPr>
      </w:pPr>
    </w:p>
    <w:p w14:paraId="1056D21B"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proofErr w:type="gramStart"/>
      <w:r w:rsidRPr="00616C3B">
        <w:rPr>
          <w:rFonts w:asciiTheme="majorHAnsi" w:hAnsiTheme="majorHAnsi" w:cs="Helvetica"/>
          <w:color w:val="C0504D" w:themeColor="accent2"/>
          <w:sz w:val="20"/>
          <w:szCs w:val="20"/>
          <w:lang w:val="en-US"/>
        </w:rPr>
        <w:t>5. Once a task was accepted by a FR</w:t>
      </w:r>
      <w:proofErr w:type="gramEnd"/>
      <w:r w:rsidRPr="00616C3B">
        <w:rPr>
          <w:rFonts w:asciiTheme="majorHAnsi" w:hAnsiTheme="majorHAnsi" w:cs="Helvetica"/>
          <w:color w:val="C0504D" w:themeColor="accent2"/>
          <w:sz w:val="20"/>
          <w:szCs w:val="20"/>
          <w:lang w:val="en-US"/>
        </w:rPr>
        <w:t>, can the FR regret and abandon the task? If so, how would the agent be informed?</w:t>
      </w:r>
    </w:p>
    <w:p w14:paraId="1D44F35A" w14:textId="77777777" w:rsidR="007129C7" w:rsidRPr="00616C3B" w:rsidRDefault="007129C7" w:rsidP="007129C7">
      <w:pPr>
        <w:widowControl w:val="0"/>
        <w:autoSpaceDE w:val="0"/>
        <w:autoSpaceDN w:val="0"/>
        <w:adjustRightInd w:val="0"/>
        <w:rPr>
          <w:rFonts w:asciiTheme="majorHAnsi" w:hAnsiTheme="majorHAnsi" w:cs="Helvetica"/>
          <w:b/>
          <w:color w:val="000000" w:themeColor="text1"/>
          <w:sz w:val="20"/>
          <w:szCs w:val="20"/>
          <w:lang w:val="en-US"/>
        </w:rPr>
      </w:pPr>
    </w:p>
    <w:p w14:paraId="2ECF5D95" w14:textId="5C16BE59" w:rsidR="006149FD" w:rsidRPr="00616C3B" w:rsidRDefault="00456AD7" w:rsidP="007129C7">
      <w:pPr>
        <w:widowControl w:val="0"/>
        <w:autoSpaceDE w:val="0"/>
        <w:autoSpaceDN w:val="0"/>
        <w:adjustRightInd w:val="0"/>
        <w:rPr>
          <w:rFonts w:asciiTheme="majorHAnsi" w:eastAsia="宋体" w:hAnsiTheme="majorHAnsi" w:cs="Helvetica"/>
          <w:color w:val="000000" w:themeColor="text1"/>
          <w:sz w:val="20"/>
          <w:szCs w:val="20"/>
          <w:lang w:val="en-US" w:eastAsia="zh-CN"/>
        </w:rPr>
      </w:pPr>
      <w:r w:rsidRPr="00616C3B">
        <w:rPr>
          <w:rFonts w:asciiTheme="majorHAnsi" w:hAnsiTheme="majorHAnsi" w:cs="Helvetica"/>
          <w:b/>
          <w:color w:val="000000" w:themeColor="text1"/>
          <w:sz w:val="20"/>
          <w:szCs w:val="20"/>
          <w:lang w:val="en-US"/>
        </w:rPr>
        <w:t>RESPONSE</w:t>
      </w:r>
      <w:r w:rsidR="00FE0C7C" w:rsidRPr="00616C3B">
        <w:rPr>
          <w:rFonts w:asciiTheme="majorHAnsi" w:hAnsiTheme="majorHAnsi" w:cs="Helvetica"/>
          <w:b/>
          <w:color w:val="000000" w:themeColor="text1"/>
          <w:sz w:val="20"/>
          <w:szCs w:val="20"/>
          <w:lang w:val="en-US"/>
        </w:rPr>
        <w:t>:</w:t>
      </w:r>
      <w:r w:rsidR="00E92DBE" w:rsidRPr="00616C3B">
        <w:rPr>
          <w:rFonts w:asciiTheme="majorHAnsi" w:eastAsia="宋体" w:hAnsiTheme="majorHAnsi" w:cs="Helvetica"/>
          <w:color w:val="000000" w:themeColor="text1"/>
          <w:sz w:val="20"/>
          <w:szCs w:val="20"/>
          <w:lang w:val="en-US" w:eastAsia="zh-CN"/>
        </w:rPr>
        <w:t xml:space="preserve"> </w:t>
      </w:r>
      <w:proofErr w:type="gramStart"/>
      <w:r w:rsidR="00E92DBE" w:rsidRPr="00616C3B">
        <w:rPr>
          <w:rFonts w:asciiTheme="majorHAnsi" w:eastAsia="宋体" w:hAnsiTheme="majorHAnsi" w:cs="Helvetica"/>
          <w:i/>
          <w:color w:val="000000" w:themeColor="text1"/>
          <w:sz w:val="20"/>
          <w:szCs w:val="20"/>
          <w:lang w:val="en-US" w:eastAsia="zh-CN"/>
        </w:rPr>
        <w:t>If a FR re</w:t>
      </w:r>
      <w:r w:rsidR="00132403" w:rsidRPr="00616C3B">
        <w:rPr>
          <w:rFonts w:asciiTheme="majorHAnsi" w:eastAsia="宋体" w:hAnsiTheme="majorHAnsi" w:cs="Helvetica"/>
          <w:i/>
          <w:color w:val="000000" w:themeColor="text1"/>
          <w:sz w:val="20"/>
          <w:szCs w:val="20"/>
          <w:lang w:val="en-US" w:eastAsia="zh-CN"/>
        </w:rPr>
        <w:t>j</w:t>
      </w:r>
      <w:r w:rsidR="00E92DBE" w:rsidRPr="00616C3B">
        <w:rPr>
          <w:rFonts w:asciiTheme="majorHAnsi" w:eastAsia="宋体" w:hAnsiTheme="majorHAnsi" w:cs="Helvetica"/>
          <w:i/>
          <w:color w:val="000000" w:themeColor="text1"/>
          <w:sz w:val="20"/>
          <w:szCs w:val="20"/>
          <w:lang w:val="en-US" w:eastAsia="zh-CN"/>
        </w:rPr>
        <w:t>e</w:t>
      </w:r>
      <w:r w:rsidR="00132403" w:rsidRPr="00616C3B">
        <w:rPr>
          <w:rFonts w:asciiTheme="majorHAnsi" w:eastAsia="宋体" w:hAnsiTheme="majorHAnsi" w:cs="Helvetica"/>
          <w:i/>
          <w:color w:val="000000" w:themeColor="text1"/>
          <w:sz w:val="20"/>
          <w:szCs w:val="20"/>
          <w:lang w:val="en-US" w:eastAsia="zh-CN"/>
        </w:rPr>
        <w:t>c</w:t>
      </w:r>
      <w:r w:rsidR="00E92DBE" w:rsidRPr="00616C3B">
        <w:rPr>
          <w:rFonts w:asciiTheme="majorHAnsi" w:eastAsia="宋体" w:hAnsiTheme="majorHAnsi" w:cs="Helvetica"/>
          <w:i/>
          <w:color w:val="000000" w:themeColor="text1"/>
          <w:sz w:val="20"/>
          <w:szCs w:val="20"/>
          <w:lang w:val="en-US" w:eastAsia="zh-CN"/>
        </w:rPr>
        <w:t>ts and abandons the previously accepted task, a new plan is generated for him/her by the agent based on the current state and the preference of the FR</w:t>
      </w:r>
      <w:r w:rsidR="003C49FD">
        <w:rPr>
          <w:rFonts w:asciiTheme="majorHAnsi" w:eastAsia="宋体" w:hAnsiTheme="majorHAnsi" w:cs="Helvetica"/>
          <w:i/>
          <w:color w:val="000000" w:themeColor="text1"/>
          <w:sz w:val="20"/>
          <w:szCs w:val="20"/>
          <w:lang w:val="en-US" w:eastAsia="zh-CN"/>
        </w:rPr>
        <w:t xml:space="preserve"> until they accept it</w:t>
      </w:r>
      <w:proofErr w:type="gramEnd"/>
      <w:r w:rsidR="003C49FD">
        <w:rPr>
          <w:rFonts w:asciiTheme="majorHAnsi" w:eastAsia="宋体" w:hAnsiTheme="majorHAnsi" w:cs="Helvetica"/>
          <w:i/>
          <w:color w:val="000000" w:themeColor="text1"/>
          <w:sz w:val="20"/>
          <w:szCs w:val="20"/>
          <w:lang w:val="en-US" w:eastAsia="zh-CN"/>
        </w:rPr>
        <w:t xml:space="preserve">. Once </w:t>
      </w:r>
      <w:r w:rsidR="003C49FD">
        <w:rPr>
          <w:rFonts w:asciiTheme="majorHAnsi" w:eastAsia="宋体" w:hAnsiTheme="majorHAnsi" w:cs="Helvetica"/>
          <w:i/>
          <w:color w:val="000000" w:themeColor="text1"/>
          <w:sz w:val="20"/>
          <w:szCs w:val="20"/>
          <w:lang w:val="en-US" w:eastAsia="zh-CN"/>
        </w:rPr>
        <w:lastRenderedPageBreak/>
        <w:t>they accept, the agent assumes they will complete it</w:t>
      </w:r>
      <w:r w:rsidR="00E92DBE" w:rsidRPr="00616C3B">
        <w:rPr>
          <w:rFonts w:asciiTheme="majorHAnsi" w:eastAsia="宋体" w:hAnsiTheme="majorHAnsi" w:cs="Helvetica"/>
          <w:i/>
          <w:color w:val="000000" w:themeColor="text1"/>
          <w:sz w:val="20"/>
          <w:szCs w:val="20"/>
          <w:lang w:val="en-US" w:eastAsia="zh-CN"/>
        </w:rPr>
        <w:t>.</w:t>
      </w:r>
      <w:r w:rsidR="00132403" w:rsidRPr="00616C3B">
        <w:rPr>
          <w:rFonts w:asciiTheme="majorHAnsi" w:eastAsia="宋体" w:hAnsiTheme="majorHAnsi" w:cs="Helvetica"/>
          <w:i/>
          <w:color w:val="000000" w:themeColor="text1"/>
          <w:sz w:val="20"/>
          <w:szCs w:val="20"/>
          <w:lang w:val="en-US" w:eastAsia="zh-CN"/>
        </w:rPr>
        <w:t xml:space="preserve"> This is clarified in </w:t>
      </w:r>
      <w:r w:rsidR="00757822">
        <w:rPr>
          <w:rFonts w:asciiTheme="majorHAnsi" w:eastAsia="宋体" w:hAnsiTheme="majorHAnsi" w:cs="Helvetica"/>
          <w:i/>
          <w:color w:val="000000" w:themeColor="text1"/>
          <w:sz w:val="20"/>
          <w:szCs w:val="20"/>
          <w:lang w:val="en-US" w:eastAsia="zh-CN"/>
        </w:rPr>
        <w:t>Section 6.</w:t>
      </w:r>
    </w:p>
    <w:p w14:paraId="0A1B7DEB" w14:textId="77777777" w:rsidR="00E92DBE" w:rsidRPr="00616C3B" w:rsidRDefault="00E92DBE" w:rsidP="00F86341">
      <w:pPr>
        <w:widowControl w:val="0"/>
        <w:autoSpaceDE w:val="0"/>
        <w:autoSpaceDN w:val="0"/>
        <w:adjustRightInd w:val="0"/>
        <w:rPr>
          <w:rFonts w:asciiTheme="majorHAnsi" w:hAnsiTheme="majorHAnsi" w:cs="Helvetica"/>
          <w:color w:val="000000" w:themeColor="text1"/>
          <w:sz w:val="20"/>
          <w:szCs w:val="20"/>
          <w:lang w:val="en-US"/>
        </w:rPr>
      </w:pPr>
    </w:p>
    <w:p w14:paraId="6DC721B5"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 xml:space="preserve">6. In page 8 line 43 the notation is a bit confusing, I believe the authors meant: </w:t>
      </w:r>
      <w:proofErr w:type="spellStart"/>
      <w:r w:rsidRPr="00616C3B">
        <w:rPr>
          <w:rFonts w:asciiTheme="majorHAnsi" w:hAnsiTheme="majorHAnsi" w:cs="Helvetica"/>
          <w:color w:val="C0504D" w:themeColor="accent2"/>
          <w:sz w:val="20"/>
          <w:szCs w:val="20"/>
          <w:lang w:val="en-US"/>
        </w:rPr>
        <w:t>O_t_j</w:t>
      </w:r>
      <w:proofErr w:type="spellEnd"/>
      <w:r w:rsidRPr="00616C3B">
        <w:rPr>
          <w:rFonts w:asciiTheme="majorHAnsi" w:hAnsiTheme="majorHAnsi" w:cs="Helvetica"/>
          <w:color w:val="C0504D" w:themeColor="accent2"/>
          <w:sz w:val="20"/>
          <w:szCs w:val="20"/>
          <w:lang w:val="en-US"/>
        </w:rPr>
        <w:t xml:space="preserve"> subset of {</w:t>
      </w:r>
      <w:proofErr w:type="spellStart"/>
      <w:r w:rsidRPr="00616C3B">
        <w:rPr>
          <w:rFonts w:asciiTheme="majorHAnsi" w:hAnsiTheme="majorHAnsi" w:cs="Helvetica"/>
          <w:color w:val="C0504D" w:themeColor="accent2"/>
          <w:sz w:val="20"/>
          <w:szCs w:val="20"/>
          <w:lang w:val="en-US"/>
        </w:rPr>
        <w:t>O_i</w:t>
      </w:r>
      <w:proofErr w:type="spellEnd"/>
      <w:r w:rsidRPr="00616C3B">
        <w:rPr>
          <w:rFonts w:asciiTheme="majorHAnsi" w:hAnsiTheme="majorHAnsi" w:cs="Helvetica"/>
          <w:color w:val="C0504D" w:themeColor="accent2"/>
          <w:sz w:val="20"/>
          <w:szCs w:val="20"/>
          <w:lang w:val="en-US"/>
        </w:rPr>
        <w:t xml:space="preserve"> | </w:t>
      </w:r>
      <w:proofErr w:type="spellStart"/>
      <w:r w:rsidRPr="00616C3B">
        <w:rPr>
          <w:rFonts w:asciiTheme="majorHAnsi" w:hAnsiTheme="majorHAnsi" w:cs="Helvetica"/>
          <w:color w:val="C0504D" w:themeColor="accent2"/>
          <w:sz w:val="20"/>
          <w:szCs w:val="20"/>
          <w:lang w:val="en-US"/>
        </w:rPr>
        <w:t>P_i</w:t>
      </w:r>
      <w:proofErr w:type="spellEnd"/>
      <w:r w:rsidRPr="00616C3B">
        <w:rPr>
          <w:rFonts w:asciiTheme="majorHAnsi" w:hAnsiTheme="majorHAnsi" w:cs="Helvetica"/>
          <w:color w:val="C0504D" w:themeColor="accent2"/>
          <w:sz w:val="20"/>
          <w:szCs w:val="20"/>
          <w:lang w:val="en-US"/>
        </w:rPr>
        <w:t xml:space="preserve"> in </w:t>
      </w:r>
      <w:proofErr w:type="spellStart"/>
      <w:r w:rsidRPr="00616C3B">
        <w:rPr>
          <w:rFonts w:asciiTheme="majorHAnsi" w:hAnsiTheme="majorHAnsi" w:cs="Helvetica"/>
          <w:color w:val="C0504D" w:themeColor="accent2"/>
          <w:sz w:val="20"/>
          <w:szCs w:val="20"/>
          <w:lang w:val="en-US"/>
        </w:rPr>
        <w:t>C_j</w:t>
      </w:r>
      <w:proofErr w:type="spellEnd"/>
      <w:r w:rsidRPr="00616C3B">
        <w:rPr>
          <w:rFonts w:asciiTheme="majorHAnsi" w:hAnsiTheme="majorHAnsi" w:cs="Helvetica"/>
          <w:color w:val="C0504D" w:themeColor="accent2"/>
          <w:sz w:val="20"/>
          <w:szCs w:val="20"/>
          <w:lang w:val="en-US"/>
        </w:rPr>
        <w:t>}.</w:t>
      </w:r>
    </w:p>
    <w:p w14:paraId="191BAEF2" w14:textId="52F7E0D6" w:rsidR="00456AD7" w:rsidRPr="00616C3B" w:rsidRDefault="00456AD7" w:rsidP="00F86341">
      <w:pPr>
        <w:widowControl w:val="0"/>
        <w:autoSpaceDE w:val="0"/>
        <w:autoSpaceDN w:val="0"/>
        <w:adjustRightInd w:val="0"/>
        <w:rPr>
          <w:rFonts w:asciiTheme="majorHAnsi" w:hAnsiTheme="majorHAnsi" w:cs="Helvetica"/>
          <w:b/>
          <w:color w:val="000000" w:themeColor="text1"/>
          <w:sz w:val="20"/>
          <w:szCs w:val="20"/>
          <w:lang w:val="en-US"/>
        </w:rPr>
      </w:pPr>
      <w:r w:rsidRPr="00616C3B">
        <w:rPr>
          <w:rFonts w:asciiTheme="majorHAnsi" w:hAnsiTheme="majorHAnsi" w:cs="Helvetica"/>
          <w:color w:val="000000" w:themeColor="text1"/>
          <w:sz w:val="20"/>
          <w:szCs w:val="20"/>
          <w:lang w:val="en-US"/>
        </w:rPr>
        <w:t>RESPONSE:</w:t>
      </w:r>
      <w:r w:rsidR="00B97D25" w:rsidRPr="00616C3B">
        <w:rPr>
          <w:rFonts w:asciiTheme="majorHAnsi" w:hAnsiTheme="majorHAnsi" w:cs="Helvetica"/>
          <w:b/>
          <w:color w:val="000000" w:themeColor="text1"/>
          <w:sz w:val="20"/>
          <w:szCs w:val="20"/>
          <w:lang w:val="en-US"/>
        </w:rPr>
        <w:t xml:space="preserve"> </w:t>
      </w:r>
      <w:r w:rsidR="0069605E" w:rsidRPr="00616C3B">
        <w:rPr>
          <w:rFonts w:asciiTheme="majorHAnsi" w:hAnsiTheme="majorHAnsi" w:cs="Helvetica"/>
          <w:i/>
          <w:color w:val="000000" w:themeColor="text1"/>
          <w:sz w:val="20"/>
          <w:szCs w:val="20"/>
          <w:lang w:val="en-US"/>
        </w:rPr>
        <w:t xml:space="preserve">Thank you. </w:t>
      </w:r>
      <w:r w:rsidR="00B97D25" w:rsidRPr="00616C3B">
        <w:rPr>
          <w:rFonts w:asciiTheme="majorHAnsi" w:hAnsiTheme="majorHAnsi" w:cs="Helvetica"/>
          <w:i/>
          <w:color w:val="000000" w:themeColor="text1"/>
          <w:sz w:val="20"/>
          <w:szCs w:val="20"/>
          <w:lang w:val="en-US"/>
        </w:rPr>
        <w:t>This has been fixed.</w:t>
      </w:r>
    </w:p>
    <w:p w14:paraId="56132FF0" w14:textId="77777777" w:rsidR="00456AD7" w:rsidRPr="00616C3B" w:rsidRDefault="00456AD7" w:rsidP="00F86341">
      <w:pPr>
        <w:widowControl w:val="0"/>
        <w:autoSpaceDE w:val="0"/>
        <w:autoSpaceDN w:val="0"/>
        <w:adjustRightInd w:val="0"/>
        <w:rPr>
          <w:rFonts w:asciiTheme="majorHAnsi" w:hAnsiTheme="majorHAnsi" w:cs="Helvetica"/>
          <w:color w:val="000000" w:themeColor="text1"/>
          <w:sz w:val="20"/>
          <w:szCs w:val="20"/>
          <w:lang w:val="en-US"/>
        </w:rPr>
      </w:pPr>
    </w:p>
    <w:p w14:paraId="0B651D09"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 xml:space="preserve">7. Page 8 </w:t>
      </w:r>
      <w:proofErr w:type="gramStart"/>
      <w:r w:rsidRPr="00616C3B">
        <w:rPr>
          <w:rFonts w:asciiTheme="majorHAnsi" w:hAnsiTheme="majorHAnsi" w:cs="Helvetica"/>
          <w:color w:val="C0504D" w:themeColor="accent2"/>
          <w:sz w:val="20"/>
          <w:szCs w:val="20"/>
          <w:lang w:val="en-US"/>
        </w:rPr>
        <w:t>line</w:t>
      </w:r>
      <w:proofErr w:type="gramEnd"/>
      <w:r w:rsidRPr="00616C3B">
        <w:rPr>
          <w:rFonts w:asciiTheme="majorHAnsi" w:hAnsiTheme="majorHAnsi" w:cs="Helvetica"/>
          <w:color w:val="C0504D" w:themeColor="accent2"/>
          <w:sz w:val="20"/>
          <w:szCs w:val="20"/>
          <w:lang w:val="en-US"/>
        </w:rPr>
        <w:t xml:space="preserve"> 47: "for the commander and to find".</w:t>
      </w:r>
    </w:p>
    <w:p w14:paraId="0991E573" w14:textId="6B191CFA" w:rsidR="00456AD7" w:rsidRPr="00616C3B" w:rsidRDefault="00456AD7" w:rsidP="00F86341">
      <w:pPr>
        <w:widowControl w:val="0"/>
        <w:autoSpaceDE w:val="0"/>
        <w:autoSpaceDN w:val="0"/>
        <w:adjustRightInd w:val="0"/>
        <w:rPr>
          <w:rFonts w:asciiTheme="majorHAnsi" w:hAnsiTheme="majorHAnsi" w:cs="Helvetica"/>
          <w:b/>
          <w:color w:val="000000" w:themeColor="text1"/>
          <w:sz w:val="20"/>
          <w:szCs w:val="20"/>
          <w:lang w:val="en-US"/>
        </w:rPr>
      </w:pPr>
      <w:r w:rsidRPr="00616C3B">
        <w:rPr>
          <w:rFonts w:asciiTheme="majorHAnsi" w:hAnsiTheme="majorHAnsi" w:cs="Helvetica"/>
          <w:b/>
          <w:color w:val="000000" w:themeColor="text1"/>
          <w:sz w:val="20"/>
          <w:szCs w:val="20"/>
          <w:lang w:val="en-US"/>
        </w:rPr>
        <w:t xml:space="preserve">RESPONSE: </w:t>
      </w:r>
      <w:r w:rsidR="00070B56">
        <w:rPr>
          <w:rFonts w:asciiTheme="majorHAnsi" w:hAnsiTheme="majorHAnsi" w:cs="Helvetica"/>
          <w:b/>
          <w:color w:val="000000" w:themeColor="text1"/>
          <w:sz w:val="20"/>
          <w:szCs w:val="20"/>
          <w:lang w:val="en-US"/>
        </w:rPr>
        <w:t>Fixed</w:t>
      </w:r>
    </w:p>
    <w:p w14:paraId="4117948C"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 xml:space="preserve">8.  Page 11 </w:t>
      </w:r>
      <w:proofErr w:type="gramStart"/>
      <w:r w:rsidRPr="00616C3B">
        <w:rPr>
          <w:rFonts w:asciiTheme="majorHAnsi" w:hAnsiTheme="majorHAnsi" w:cs="Helvetica"/>
          <w:color w:val="C0504D" w:themeColor="accent2"/>
          <w:sz w:val="20"/>
          <w:szCs w:val="20"/>
          <w:lang w:val="en-US"/>
        </w:rPr>
        <w:t>line</w:t>
      </w:r>
      <w:proofErr w:type="gramEnd"/>
      <w:r w:rsidRPr="00616C3B">
        <w:rPr>
          <w:rFonts w:asciiTheme="majorHAnsi" w:hAnsiTheme="majorHAnsi" w:cs="Helvetica"/>
          <w:color w:val="C0504D" w:themeColor="accent2"/>
          <w:sz w:val="20"/>
          <w:szCs w:val="20"/>
          <w:lang w:val="en-US"/>
        </w:rPr>
        <w:t xml:space="preserve"> 40: "Equation 2"</w:t>
      </w:r>
    </w:p>
    <w:p w14:paraId="7DFF4D66" w14:textId="3D798C05" w:rsidR="00456AD7" w:rsidRPr="00616C3B" w:rsidRDefault="00456AD7" w:rsidP="00F86341">
      <w:pPr>
        <w:widowControl w:val="0"/>
        <w:autoSpaceDE w:val="0"/>
        <w:autoSpaceDN w:val="0"/>
        <w:adjustRightInd w:val="0"/>
        <w:rPr>
          <w:rFonts w:asciiTheme="majorHAnsi" w:hAnsiTheme="majorHAnsi" w:cs="Helvetica"/>
          <w:b/>
          <w:color w:val="000000" w:themeColor="text1"/>
          <w:sz w:val="20"/>
          <w:szCs w:val="20"/>
          <w:lang w:val="en-US"/>
        </w:rPr>
      </w:pPr>
      <w:r w:rsidRPr="00616C3B">
        <w:rPr>
          <w:rFonts w:asciiTheme="majorHAnsi" w:hAnsiTheme="majorHAnsi" w:cs="Helvetica"/>
          <w:b/>
          <w:color w:val="000000" w:themeColor="text1"/>
          <w:sz w:val="20"/>
          <w:szCs w:val="20"/>
          <w:lang w:val="en-US"/>
        </w:rPr>
        <w:t>RESPONSE:</w:t>
      </w:r>
      <w:r w:rsidR="00625CF6" w:rsidRPr="00616C3B">
        <w:rPr>
          <w:rFonts w:asciiTheme="majorHAnsi" w:hAnsiTheme="majorHAnsi" w:cs="Helvetica"/>
          <w:b/>
          <w:color w:val="000000" w:themeColor="text1"/>
          <w:sz w:val="20"/>
          <w:szCs w:val="20"/>
          <w:lang w:val="en-US"/>
        </w:rPr>
        <w:t xml:space="preserve"> </w:t>
      </w:r>
      <w:r w:rsidR="00625CF6" w:rsidRPr="00616C3B">
        <w:rPr>
          <w:rFonts w:asciiTheme="majorHAnsi" w:hAnsiTheme="majorHAnsi" w:cs="Helvetica"/>
          <w:i/>
          <w:color w:val="000000" w:themeColor="text1"/>
          <w:sz w:val="20"/>
          <w:szCs w:val="20"/>
          <w:lang w:val="en-US"/>
        </w:rPr>
        <w:t>This is correct</w:t>
      </w:r>
    </w:p>
    <w:p w14:paraId="46493C43" w14:textId="77777777" w:rsidR="00456AD7" w:rsidRPr="00616C3B" w:rsidRDefault="00456AD7" w:rsidP="00F86341">
      <w:pPr>
        <w:widowControl w:val="0"/>
        <w:autoSpaceDE w:val="0"/>
        <w:autoSpaceDN w:val="0"/>
        <w:adjustRightInd w:val="0"/>
        <w:rPr>
          <w:rFonts w:asciiTheme="majorHAnsi" w:hAnsiTheme="majorHAnsi" w:cs="Helvetica"/>
          <w:color w:val="000000" w:themeColor="text1"/>
          <w:sz w:val="20"/>
          <w:szCs w:val="20"/>
          <w:lang w:val="en-US"/>
        </w:rPr>
      </w:pPr>
    </w:p>
    <w:p w14:paraId="40AA9421"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 xml:space="preserve">9. Please check carefully the </w:t>
      </w:r>
      <w:proofErr w:type="gramStart"/>
      <w:r w:rsidRPr="00616C3B">
        <w:rPr>
          <w:rFonts w:asciiTheme="majorHAnsi" w:hAnsiTheme="majorHAnsi" w:cs="Helvetica"/>
          <w:color w:val="C0504D" w:themeColor="accent2"/>
          <w:sz w:val="20"/>
          <w:szCs w:val="20"/>
          <w:lang w:val="en-US"/>
        </w:rPr>
        <w:t>references,</w:t>
      </w:r>
      <w:proofErr w:type="gramEnd"/>
      <w:r w:rsidRPr="00616C3B">
        <w:rPr>
          <w:rFonts w:asciiTheme="majorHAnsi" w:hAnsiTheme="majorHAnsi" w:cs="Helvetica"/>
          <w:color w:val="C0504D" w:themeColor="accent2"/>
          <w:sz w:val="20"/>
          <w:szCs w:val="20"/>
          <w:lang w:val="en-US"/>
        </w:rPr>
        <w:t xml:space="preserve"> for example, reference #55 does not have the full name of the paper.</w:t>
      </w:r>
    </w:p>
    <w:p w14:paraId="5E84154F" w14:textId="6B805759" w:rsidR="00456AD7" w:rsidRPr="00616C3B" w:rsidRDefault="00456AD7" w:rsidP="00F86341">
      <w:pPr>
        <w:widowControl w:val="0"/>
        <w:autoSpaceDE w:val="0"/>
        <w:autoSpaceDN w:val="0"/>
        <w:adjustRightInd w:val="0"/>
        <w:rPr>
          <w:rFonts w:asciiTheme="majorHAnsi" w:hAnsiTheme="majorHAnsi" w:cs="Helvetica"/>
          <w:b/>
          <w:color w:val="000000" w:themeColor="text1"/>
          <w:sz w:val="20"/>
          <w:szCs w:val="20"/>
          <w:lang w:val="en-US"/>
        </w:rPr>
      </w:pPr>
      <w:r w:rsidRPr="00616C3B">
        <w:rPr>
          <w:rFonts w:asciiTheme="majorHAnsi" w:hAnsiTheme="majorHAnsi" w:cs="Helvetica"/>
          <w:b/>
          <w:color w:val="000000" w:themeColor="text1"/>
          <w:sz w:val="20"/>
          <w:szCs w:val="20"/>
          <w:lang w:val="en-US"/>
        </w:rPr>
        <w:t xml:space="preserve">RESPONSE: </w:t>
      </w:r>
      <w:r w:rsidR="003A4F06" w:rsidRPr="00616C3B">
        <w:rPr>
          <w:rFonts w:asciiTheme="majorHAnsi" w:hAnsiTheme="majorHAnsi" w:cs="Helvetica"/>
          <w:i/>
          <w:color w:val="000000" w:themeColor="text1"/>
          <w:sz w:val="20"/>
          <w:szCs w:val="20"/>
          <w:lang w:val="en-US"/>
        </w:rPr>
        <w:t>Thank you. Fixed and checked</w:t>
      </w:r>
      <w:r w:rsidR="00493042" w:rsidRPr="00616C3B">
        <w:rPr>
          <w:rFonts w:asciiTheme="majorHAnsi" w:hAnsiTheme="majorHAnsi" w:cs="Helvetica"/>
          <w:i/>
          <w:color w:val="000000" w:themeColor="text1"/>
          <w:sz w:val="20"/>
          <w:szCs w:val="20"/>
          <w:lang w:val="en-US"/>
        </w:rPr>
        <w:t xml:space="preserve"> others.</w:t>
      </w:r>
    </w:p>
    <w:p w14:paraId="6B018496"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p>
    <w:p w14:paraId="34485D16"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p>
    <w:p w14:paraId="5727F2BA"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p>
    <w:p w14:paraId="3297AC54"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Reviewer #3: JOURNAL OF AUTONOMOUS AGENTS AND MULTIAGENT SYSTEMS REVIEW FORM:</w:t>
      </w:r>
    </w:p>
    <w:p w14:paraId="7FBAD56C"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p>
    <w:p w14:paraId="3D9A984E"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SUMMARY. PROVIDE A BRIEF SUMMARY OF THE REASONS FOR YOUR RECOMMENDATION. WHAT ARE THE MAJOR STRENGTHS AND WEAKNESSES OF THE MANUSCRIPT?</w:t>
      </w:r>
    </w:p>
    <w:p w14:paraId="6ED1BCC7"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p>
    <w:p w14:paraId="7F441354"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 xml:space="preserve">This paper presents an approach to using agents and agent technology assist humans in a case of disaster response.  Algorithms for doing a task allocation and path planning under uncertainty are presented, but the focus and emphasis is on running the system with real humans in a "realistic" scenario. </w:t>
      </w:r>
    </w:p>
    <w:p w14:paraId="71A6733A"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p>
    <w:p w14:paraId="199F5FB3"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p>
    <w:p w14:paraId="12271199"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RELEVANCE. HOW RELEVANT IS THE PAPER TO THE DISCIPLINES OF AUTONOMOUS AGENTS AND MULTIAGENT SYSTEMS?</w:t>
      </w:r>
    </w:p>
    <w:p w14:paraId="7FDADD90"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p>
    <w:p w14:paraId="0A72EC5B"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 xml:space="preserve">The work falls clearly into the field of </w:t>
      </w:r>
      <w:proofErr w:type="spellStart"/>
      <w:r w:rsidRPr="00616C3B">
        <w:rPr>
          <w:rFonts w:asciiTheme="majorHAnsi" w:hAnsiTheme="majorHAnsi" w:cs="Helvetica"/>
          <w:color w:val="C0504D" w:themeColor="accent2"/>
          <w:sz w:val="20"/>
          <w:szCs w:val="20"/>
          <w:lang w:val="en-US"/>
        </w:rPr>
        <w:t>multiagent</w:t>
      </w:r>
      <w:proofErr w:type="spellEnd"/>
      <w:r w:rsidRPr="00616C3B">
        <w:rPr>
          <w:rFonts w:asciiTheme="majorHAnsi" w:hAnsiTheme="majorHAnsi" w:cs="Helvetica"/>
          <w:color w:val="C0504D" w:themeColor="accent2"/>
          <w:sz w:val="20"/>
          <w:szCs w:val="20"/>
          <w:lang w:val="en-US"/>
        </w:rPr>
        <w:t xml:space="preserve"> systems and aims to push the technology into thinking about humans and agents cooperating together to achieve something. </w:t>
      </w:r>
    </w:p>
    <w:p w14:paraId="75E20917"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p>
    <w:p w14:paraId="7B83B3BC"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proofErr w:type="gramStart"/>
      <w:r w:rsidRPr="00616C3B">
        <w:rPr>
          <w:rFonts w:asciiTheme="majorHAnsi" w:hAnsiTheme="majorHAnsi" w:cs="Helvetica"/>
          <w:color w:val="C0504D" w:themeColor="accent2"/>
          <w:sz w:val="20"/>
          <w:szCs w:val="20"/>
          <w:lang w:val="en-US"/>
        </w:rPr>
        <w:t>SIGNIFICANCE [NOT APPLICABLE TO SURVEY PAPERS].</w:t>
      </w:r>
      <w:proofErr w:type="gramEnd"/>
      <w:r w:rsidRPr="00616C3B">
        <w:rPr>
          <w:rFonts w:asciiTheme="majorHAnsi" w:hAnsiTheme="majorHAnsi" w:cs="Helvetica"/>
          <w:color w:val="C0504D" w:themeColor="accent2"/>
          <w:sz w:val="20"/>
          <w:szCs w:val="20"/>
          <w:lang w:val="en-US"/>
        </w:rPr>
        <w:t xml:space="preserve"> HOW SIGNIFICANTLY DOES THE PAPER ADVANCE THE CURRENT STATE-OF-THE-ART? HOW BIG AN IMPACT WILL THE PAPER HAVE, ON WHAT AREAS, AND WHY?  WILL THE PAPER STIMULATE FURTHER RESEARCH?</w:t>
      </w:r>
    </w:p>
    <w:p w14:paraId="06932138"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p>
    <w:p w14:paraId="556E26CD"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 xml:space="preserve">I think the paper over-states its general significance and it is more a significant step towards the author's own efforts than something general, i.e., it represents a significant step towards building a nice platform but the results are not necessarily of general significance. </w:t>
      </w:r>
    </w:p>
    <w:p w14:paraId="0E1F5348" w14:textId="77777777" w:rsidR="002540C2" w:rsidRPr="00616C3B" w:rsidRDefault="002540C2" w:rsidP="00F86341">
      <w:pPr>
        <w:widowControl w:val="0"/>
        <w:autoSpaceDE w:val="0"/>
        <w:autoSpaceDN w:val="0"/>
        <w:adjustRightInd w:val="0"/>
        <w:rPr>
          <w:rFonts w:asciiTheme="majorHAnsi" w:hAnsiTheme="majorHAnsi" w:cs="Helvetica"/>
          <w:color w:val="000000" w:themeColor="text1"/>
          <w:sz w:val="20"/>
          <w:szCs w:val="20"/>
          <w:lang w:val="en-US"/>
        </w:rPr>
      </w:pPr>
    </w:p>
    <w:p w14:paraId="62CA98B7" w14:textId="10A047B3" w:rsidR="002540C2" w:rsidRPr="00616C3B" w:rsidRDefault="002540C2" w:rsidP="00F86341">
      <w:pPr>
        <w:widowControl w:val="0"/>
        <w:autoSpaceDE w:val="0"/>
        <w:autoSpaceDN w:val="0"/>
        <w:adjustRightInd w:val="0"/>
        <w:rPr>
          <w:rFonts w:asciiTheme="majorHAnsi" w:hAnsiTheme="majorHAnsi" w:cs="Helvetica"/>
          <w:color w:val="000000" w:themeColor="text1"/>
          <w:sz w:val="20"/>
          <w:szCs w:val="20"/>
          <w:lang w:val="en-US"/>
        </w:rPr>
      </w:pPr>
      <w:r w:rsidRPr="00616C3B">
        <w:rPr>
          <w:rFonts w:asciiTheme="majorHAnsi" w:hAnsiTheme="majorHAnsi" w:cs="Helvetica"/>
          <w:b/>
          <w:color w:val="000000" w:themeColor="text1"/>
          <w:sz w:val="20"/>
          <w:szCs w:val="20"/>
          <w:lang w:val="en-US"/>
        </w:rPr>
        <w:t>RESPONSE</w:t>
      </w:r>
      <w:r w:rsidRPr="00616C3B">
        <w:rPr>
          <w:rFonts w:asciiTheme="majorHAnsi" w:hAnsiTheme="majorHAnsi" w:cs="Helvetica"/>
          <w:color w:val="000000" w:themeColor="text1"/>
          <w:sz w:val="20"/>
          <w:szCs w:val="20"/>
          <w:lang w:val="en-US"/>
        </w:rPr>
        <w:t xml:space="preserve">: </w:t>
      </w:r>
      <w:r w:rsidRPr="00616C3B">
        <w:rPr>
          <w:rFonts w:asciiTheme="majorHAnsi" w:hAnsiTheme="majorHAnsi" w:cs="Helvetica"/>
          <w:i/>
          <w:color w:val="000000" w:themeColor="text1"/>
          <w:sz w:val="20"/>
          <w:szCs w:val="20"/>
          <w:lang w:val="en-US"/>
        </w:rPr>
        <w:t>We disagree that the efforts are</w:t>
      </w:r>
      <w:r w:rsidR="003C49FD">
        <w:rPr>
          <w:rFonts w:asciiTheme="majorHAnsi" w:hAnsiTheme="majorHAnsi" w:cs="Helvetica"/>
          <w:i/>
          <w:color w:val="000000" w:themeColor="text1"/>
          <w:sz w:val="20"/>
          <w:szCs w:val="20"/>
          <w:lang w:val="en-US"/>
        </w:rPr>
        <w:t xml:space="preserve"> </w:t>
      </w:r>
      <w:proofErr w:type="gramStart"/>
      <w:r w:rsidR="003C49FD">
        <w:rPr>
          <w:rFonts w:asciiTheme="majorHAnsi" w:hAnsiTheme="majorHAnsi" w:cs="Helvetica"/>
          <w:i/>
          <w:color w:val="000000" w:themeColor="text1"/>
          <w:sz w:val="20"/>
          <w:szCs w:val="20"/>
          <w:lang w:val="en-US"/>
        </w:rPr>
        <w:t xml:space="preserve">mainly </w:t>
      </w:r>
      <w:r w:rsidRPr="00616C3B">
        <w:rPr>
          <w:rFonts w:asciiTheme="majorHAnsi" w:hAnsiTheme="majorHAnsi" w:cs="Helvetica"/>
          <w:i/>
          <w:color w:val="000000" w:themeColor="text1"/>
          <w:sz w:val="20"/>
          <w:szCs w:val="20"/>
          <w:lang w:val="en-US"/>
        </w:rPr>
        <w:t xml:space="preserve"> towards</w:t>
      </w:r>
      <w:proofErr w:type="gramEnd"/>
      <w:r w:rsidRPr="00616C3B">
        <w:rPr>
          <w:rFonts w:asciiTheme="majorHAnsi" w:hAnsiTheme="majorHAnsi" w:cs="Helvetica"/>
          <w:i/>
          <w:color w:val="000000" w:themeColor="text1"/>
          <w:sz w:val="20"/>
          <w:szCs w:val="20"/>
          <w:lang w:val="en-US"/>
        </w:rPr>
        <w:t xml:space="preserve"> building a platform –This</w:t>
      </w:r>
      <w:r w:rsidR="003C49FD">
        <w:rPr>
          <w:rFonts w:asciiTheme="majorHAnsi" w:hAnsiTheme="majorHAnsi" w:cs="Helvetica"/>
          <w:i/>
          <w:color w:val="000000" w:themeColor="text1"/>
          <w:sz w:val="20"/>
          <w:szCs w:val="20"/>
          <w:lang w:val="en-US"/>
        </w:rPr>
        <w:t xml:space="preserve"> paper evaluates</w:t>
      </w:r>
      <w:r w:rsidRPr="00616C3B">
        <w:rPr>
          <w:rFonts w:asciiTheme="majorHAnsi" w:hAnsiTheme="majorHAnsi" w:cs="Helvetica"/>
          <w:i/>
          <w:color w:val="000000" w:themeColor="text1"/>
          <w:sz w:val="20"/>
          <w:szCs w:val="20"/>
          <w:lang w:val="en-US"/>
        </w:rPr>
        <w:t xml:space="preserve"> an interactional arrangement where the agent bypasses the human operator at HQ. The results are the first of their kind in terms of having a planner agent directing humans in comple</w:t>
      </w:r>
      <w:r w:rsidR="004648D6" w:rsidRPr="00616C3B">
        <w:rPr>
          <w:rFonts w:asciiTheme="majorHAnsi" w:hAnsiTheme="majorHAnsi" w:cs="Helvetica"/>
          <w:i/>
          <w:color w:val="000000" w:themeColor="text1"/>
          <w:sz w:val="20"/>
          <w:szCs w:val="20"/>
          <w:lang w:val="en-US"/>
        </w:rPr>
        <w:t>t</w:t>
      </w:r>
      <w:r w:rsidRPr="00616C3B">
        <w:rPr>
          <w:rFonts w:asciiTheme="majorHAnsi" w:hAnsiTheme="majorHAnsi" w:cs="Helvetica"/>
          <w:i/>
          <w:color w:val="000000" w:themeColor="text1"/>
          <w:sz w:val="20"/>
          <w:szCs w:val="20"/>
          <w:lang w:val="en-US"/>
        </w:rPr>
        <w:t>ing real-world tasks.</w:t>
      </w:r>
    </w:p>
    <w:p w14:paraId="7DD36EEB"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p>
    <w:p w14:paraId="1A38E471"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p>
    <w:p w14:paraId="13A09493"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r w:rsidRPr="00616C3B">
        <w:rPr>
          <w:rFonts w:asciiTheme="majorHAnsi" w:hAnsiTheme="majorHAnsi" w:cs="Helvetica"/>
          <w:color w:val="000000" w:themeColor="text1"/>
          <w:sz w:val="20"/>
          <w:szCs w:val="20"/>
          <w:lang w:val="en-US"/>
        </w:rPr>
        <w:t xml:space="preserve">I </w:t>
      </w:r>
      <w:r w:rsidRPr="00616C3B">
        <w:rPr>
          <w:rFonts w:asciiTheme="majorHAnsi" w:hAnsiTheme="majorHAnsi" w:cs="Helvetica"/>
          <w:color w:val="C0504D" w:themeColor="accent2"/>
          <w:sz w:val="20"/>
          <w:szCs w:val="20"/>
          <w:lang w:val="en-US"/>
        </w:rPr>
        <w:t xml:space="preserve">think the discussion of previous work is overly narrow and is not supported by the particular work.  First, there are examples of other work using real humans in disaster response experiments with agents, e.g., </w:t>
      </w:r>
      <w:hyperlink r:id="rId6" w:history="1">
        <w:r w:rsidRPr="00616C3B">
          <w:rPr>
            <w:rFonts w:asciiTheme="majorHAnsi" w:hAnsiTheme="majorHAnsi" w:cs="Helvetica"/>
            <w:color w:val="C0504D" w:themeColor="accent2"/>
            <w:sz w:val="20"/>
            <w:szCs w:val="20"/>
            <w:u w:val="single" w:color="386EFF"/>
            <w:lang w:val="en-US"/>
          </w:rPr>
          <w:t>http://www.computer.org/csdl/proceedings/saint/2007/2756/00/27560002.pdf</w:t>
        </w:r>
      </w:hyperlink>
      <w:r w:rsidRPr="00616C3B">
        <w:rPr>
          <w:rFonts w:asciiTheme="majorHAnsi" w:hAnsiTheme="majorHAnsi" w:cs="Helvetica"/>
          <w:color w:val="C0504D" w:themeColor="accent2"/>
          <w:sz w:val="20"/>
          <w:szCs w:val="20"/>
          <w:lang w:val="en-US"/>
        </w:rPr>
        <w:t xml:space="preserve"> and </w:t>
      </w:r>
      <w:proofErr w:type="spellStart"/>
      <w:r w:rsidRPr="00616C3B">
        <w:rPr>
          <w:rFonts w:asciiTheme="majorHAnsi" w:hAnsiTheme="majorHAnsi" w:cs="Helvetica"/>
          <w:color w:val="C0504D" w:themeColor="accent2"/>
          <w:sz w:val="20"/>
          <w:szCs w:val="20"/>
          <w:lang w:val="en-US"/>
        </w:rPr>
        <w:t>Wirz</w:t>
      </w:r>
      <w:proofErr w:type="spellEnd"/>
      <w:r w:rsidRPr="00616C3B">
        <w:rPr>
          <w:rFonts w:asciiTheme="majorHAnsi" w:hAnsiTheme="majorHAnsi" w:cs="Helvetica"/>
          <w:color w:val="C0504D" w:themeColor="accent2"/>
          <w:sz w:val="20"/>
          <w:szCs w:val="20"/>
          <w:lang w:val="en-US"/>
        </w:rPr>
        <w:t xml:space="preserve">, Martin, Daniel </w:t>
      </w:r>
      <w:proofErr w:type="spellStart"/>
      <w:r w:rsidRPr="00616C3B">
        <w:rPr>
          <w:rFonts w:asciiTheme="majorHAnsi" w:hAnsiTheme="majorHAnsi" w:cs="Helvetica"/>
          <w:color w:val="C0504D" w:themeColor="accent2"/>
          <w:sz w:val="20"/>
          <w:szCs w:val="20"/>
          <w:lang w:val="en-US"/>
        </w:rPr>
        <w:t>Roggen</w:t>
      </w:r>
      <w:proofErr w:type="spellEnd"/>
      <w:r w:rsidRPr="00616C3B">
        <w:rPr>
          <w:rFonts w:asciiTheme="majorHAnsi" w:hAnsiTheme="majorHAnsi" w:cs="Helvetica"/>
          <w:color w:val="C0504D" w:themeColor="accent2"/>
          <w:sz w:val="20"/>
          <w:szCs w:val="20"/>
          <w:lang w:val="en-US"/>
        </w:rPr>
        <w:t xml:space="preserve">, and G. </w:t>
      </w:r>
      <w:proofErr w:type="spellStart"/>
      <w:r w:rsidRPr="00616C3B">
        <w:rPr>
          <w:rFonts w:asciiTheme="majorHAnsi" w:hAnsiTheme="majorHAnsi" w:cs="Helvetica"/>
          <w:color w:val="C0504D" w:themeColor="accent2"/>
          <w:sz w:val="20"/>
          <w:szCs w:val="20"/>
          <w:lang w:val="en-US"/>
        </w:rPr>
        <w:t>Troster</w:t>
      </w:r>
      <w:proofErr w:type="spellEnd"/>
      <w:r w:rsidRPr="00616C3B">
        <w:rPr>
          <w:rFonts w:asciiTheme="majorHAnsi" w:hAnsiTheme="majorHAnsi" w:cs="Helvetica"/>
          <w:color w:val="C0504D" w:themeColor="accent2"/>
          <w:sz w:val="20"/>
          <w:szCs w:val="20"/>
          <w:lang w:val="en-US"/>
        </w:rPr>
        <w:t xml:space="preserve">. "User acceptance study of a mobile system for assistance during emergency situations at large-scale events." </w:t>
      </w:r>
      <w:proofErr w:type="gramStart"/>
      <w:r w:rsidRPr="00616C3B">
        <w:rPr>
          <w:rFonts w:asciiTheme="majorHAnsi" w:hAnsiTheme="majorHAnsi" w:cs="Helvetica"/>
          <w:color w:val="C0504D" w:themeColor="accent2"/>
          <w:sz w:val="20"/>
          <w:szCs w:val="20"/>
          <w:lang w:val="en-US"/>
        </w:rPr>
        <w:t>Human-Centric Computing (</w:t>
      </w:r>
      <w:proofErr w:type="spellStart"/>
      <w:r w:rsidRPr="00616C3B">
        <w:rPr>
          <w:rFonts w:asciiTheme="majorHAnsi" w:hAnsiTheme="majorHAnsi" w:cs="Helvetica"/>
          <w:color w:val="C0504D" w:themeColor="accent2"/>
          <w:sz w:val="20"/>
          <w:szCs w:val="20"/>
          <w:lang w:val="en-US"/>
        </w:rPr>
        <w:t>HumanCom</w:t>
      </w:r>
      <w:proofErr w:type="spellEnd"/>
      <w:r w:rsidRPr="00616C3B">
        <w:rPr>
          <w:rFonts w:asciiTheme="majorHAnsi" w:hAnsiTheme="majorHAnsi" w:cs="Helvetica"/>
          <w:color w:val="C0504D" w:themeColor="accent2"/>
          <w:sz w:val="20"/>
          <w:szCs w:val="20"/>
          <w:lang w:val="en-US"/>
        </w:rPr>
        <w:t>), 2010 3rd International Conference on.</w:t>
      </w:r>
      <w:proofErr w:type="gramEnd"/>
      <w:r w:rsidRPr="00616C3B">
        <w:rPr>
          <w:rFonts w:asciiTheme="majorHAnsi" w:hAnsiTheme="majorHAnsi" w:cs="Helvetica"/>
          <w:color w:val="C0504D" w:themeColor="accent2"/>
          <w:sz w:val="20"/>
          <w:szCs w:val="20"/>
          <w:lang w:val="en-US"/>
        </w:rPr>
        <w:t xml:space="preserve"> </w:t>
      </w:r>
      <w:proofErr w:type="gramStart"/>
      <w:r w:rsidRPr="00616C3B">
        <w:rPr>
          <w:rFonts w:asciiTheme="majorHAnsi" w:hAnsiTheme="majorHAnsi" w:cs="Helvetica"/>
          <w:color w:val="C0504D" w:themeColor="accent2"/>
          <w:sz w:val="20"/>
          <w:szCs w:val="20"/>
          <w:lang w:val="en-US"/>
        </w:rPr>
        <w:t>IEEE, 2010.</w:t>
      </w:r>
      <w:proofErr w:type="gramEnd"/>
      <w:r w:rsidRPr="00616C3B">
        <w:rPr>
          <w:rFonts w:asciiTheme="majorHAnsi" w:hAnsiTheme="majorHAnsi" w:cs="Helvetica"/>
          <w:color w:val="C0504D" w:themeColor="accent2"/>
          <w:sz w:val="20"/>
          <w:szCs w:val="20"/>
          <w:lang w:val="en-US"/>
        </w:rPr>
        <w:t xml:space="preserve">  These may not be precisely what was done here, but seem to be relevant</w:t>
      </w:r>
      <w:r w:rsidRPr="00616C3B">
        <w:rPr>
          <w:rFonts w:asciiTheme="majorHAnsi" w:hAnsiTheme="majorHAnsi" w:cs="Helvetica"/>
          <w:color w:val="000000" w:themeColor="text1"/>
          <w:sz w:val="20"/>
          <w:szCs w:val="20"/>
          <w:lang w:val="en-US"/>
        </w:rPr>
        <w:t xml:space="preserve">. </w:t>
      </w:r>
    </w:p>
    <w:p w14:paraId="61DC8594" w14:textId="77777777" w:rsidR="00F57C17" w:rsidRPr="00616C3B" w:rsidRDefault="00F57C17" w:rsidP="00F86341">
      <w:pPr>
        <w:widowControl w:val="0"/>
        <w:autoSpaceDE w:val="0"/>
        <w:autoSpaceDN w:val="0"/>
        <w:adjustRightInd w:val="0"/>
        <w:rPr>
          <w:rFonts w:asciiTheme="majorHAnsi" w:hAnsiTheme="majorHAnsi" w:cs="Helvetica"/>
          <w:color w:val="000000" w:themeColor="text1"/>
          <w:sz w:val="20"/>
          <w:szCs w:val="20"/>
          <w:lang w:val="en-US"/>
        </w:rPr>
      </w:pPr>
    </w:p>
    <w:p w14:paraId="63FD5D53" w14:textId="28229CB0" w:rsidR="00F57C17" w:rsidRPr="00616C3B" w:rsidRDefault="00F57C17" w:rsidP="00F86341">
      <w:pPr>
        <w:widowControl w:val="0"/>
        <w:autoSpaceDE w:val="0"/>
        <w:autoSpaceDN w:val="0"/>
        <w:adjustRightInd w:val="0"/>
        <w:rPr>
          <w:rFonts w:asciiTheme="majorHAnsi" w:hAnsiTheme="majorHAnsi" w:cs="Helvetica"/>
          <w:color w:val="000000" w:themeColor="text1"/>
          <w:sz w:val="20"/>
          <w:szCs w:val="20"/>
          <w:lang w:val="en-US"/>
        </w:rPr>
      </w:pPr>
      <w:r w:rsidRPr="00616C3B">
        <w:rPr>
          <w:rFonts w:asciiTheme="majorHAnsi" w:hAnsiTheme="majorHAnsi" w:cs="Helvetica"/>
          <w:b/>
          <w:color w:val="000000" w:themeColor="text1"/>
          <w:sz w:val="20"/>
          <w:szCs w:val="20"/>
          <w:lang w:val="en-US"/>
        </w:rPr>
        <w:t>RESPONSE</w:t>
      </w:r>
      <w:r w:rsidRPr="00616C3B">
        <w:rPr>
          <w:rFonts w:asciiTheme="majorHAnsi" w:hAnsiTheme="majorHAnsi" w:cs="Helvetica"/>
          <w:color w:val="000000" w:themeColor="text1"/>
          <w:sz w:val="20"/>
          <w:szCs w:val="20"/>
          <w:lang w:val="en-US"/>
        </w:rPr>
        <w:t xml:space="preserve">: </w:t>
      </w:r>
    </w:p>
    <w:p w14:paraId="09F21BD6" w14:textId="7909E0A0" w:rsidR="00F57C17" w:rsidRPr="00616C3B" w:rsidRDefault="008E196A" w:rsidP="00F86341">
      <w:pPr>
        <w:widowControl w:val="0"/>
        <w:autoSpaceDE w:val="0"/>
        <w:autoSpaceDN w:val="0"/>
        <w:adjustRightInd w:val="0"/>
        <w:rPr>
          <w:rFonts w:asciiTheme="majorHAnsi" w:hAnsiTheme="majorHAnsi" w:cs="Helvetica"/>
          <w:i/>
          <w:color w:val="000000" w:themeColor="text1"/>
          <w:sz w:val="20"/>
          <w:szCs w:val="20"/>
          <w:lang w:val="en-US"/>
        </w:rPr>
      </w:pPr>
      <w:r>
        <w:rPr>
          <w:rFonts w:asciiTheme="majorHAnsi" w:hAnsiTheme="majorHAnsi" w:cs="Helvetica"/>
          <w:i/>
          <w:color w:val="000000" w:themeColor="text1"/>
          <w:sz w:val="20"/>
          <w:szCs w:val="20"/>
          <w:lang w:val="en-US"/>
        </w:rPr>
        <w:lastRenderedPageBreak/>
        <w:t>We have included the suggested references</w:t>
      </w:r>
      <w:r w:rsidR="00F57C17" w:rsidRPr="00616C3B">
        <w:rPr>
          <w:rFonts w:asciiTheme="majorHAnsi" w:hAnsiTheme="majorHAnsi" w:cs="Helvetica"/>
          <w:i/>
          <w:color w:val="000000" w:themeColor="text1"/>
          <w:sz w:val="20"/>
          <w:szCs w:val="20"/>
          <w:lang w:val="en-US"/>
        </w:rPr>
        <w:t xml:space="preserve">. We make it clear that our work is focused on ‘Coordination’ that involves humans pairing up to complete tasks. The works mentioned point to </w:t>
      </w:r>
      <w:proofErr w:type="gramStart"/>
      <w:r w:rsidR="00F57C17" w:rsidRPr="00616C3B">
        <w:rPr>
          <w:rFonts w:asciiTheme="majorHAnsi" w:hAnsiTheme="majorHAnsi" w:cs="Helvetica"/>
          <w:i/>
          <w:color w:val="000000" w:themeColor="text1"/>
          <w:sz w:val="20"/>
          <w:szCs w:val="20"/>
          <w:lang w:val="en-US"/>
        </w:rPr>
        <w:t>‘evacuation’ which</w:t>
      </w:r>
      <w:proofErr w:type="gramEnd"/>
      <w:r w:rsidR="00F57C17" w:rsidRPr="00616C3B">
        <w:rPr>
          <w:rFonts w:asciiTheme="majorHAnsi" w:hAnsiTheme="majorHAnsi" w:cs="Helvetica"/>
          <w:i/>
          <w:color w:val="000000" w:themeColor="text1"/>
          <w:sz w:val="20"/>
          <w:szCs w:val="20"/>
          <w:lang w:val="en-US"/>
        </w:rPr>
        <w:t xml:space="preserve"> does not involve teaming up humans to perform specific tasks. We</w:t>
      </w:r>
      <w:r w:rsidR="00335349">
        <w:rPr>
          <w:rFonts w:asciiTheme="majorHAnsi" w:hAnsiTheme="majorHAnsi" w:cs="Helvetica"/>
          <w:i/>
          <w:color w:val="000000" w:themeColor="text1"/>
          <w:sz w:val="20"/>
          <w:szCs w:val="20"/>
          <w:lang w:val="en-US"/>
        </w:rPr>
        <w:t xml:space="preserve"> have clarified this point in the related work (</w:t>
      </w:r>
      <w:r w:rsidR="003C49FD">
        <w:rPr>
          <w:rFonts w:asciiTheme="majorHAnsi" w:hAnsiTheme="majorHAnsi" w:cs="Helvetica"/>
          <w:i/>
          <w:color w:val="000000" w:themeColor="text1"/>
          <w:sz w:val="20"/>
          <w:szCs w:val="20"/>
          <w:lang w:val="en-US"/>
        </w:rPr>
        <w:t xml:space="preserve">Section </w:t>
      </w:r>
      <w:r w:rsidR="00335349">
        <w:rPr>
          <w:rFonts w:asciiTheme="majorHAnsi" w:hAnsiTheme="majorHAnsi" w:cs="Helvetica"/>
          <w:i/>
          <w:color w:val="000000" w:themeColor="text1"/>
          <w:sz w:val="20"/>
          <w:szCs w:val="20"/>
          <w:lang w:val="en-US"/>
        </w:rPr>
        <w:t>2.2</w:t>
      </w:r>
      <w:proofErr w:type="gramStart"/>
      <w:r w:rsidR="00335349">
        <w:rPr>
          <w:rFonts w:asciiTheme="majorHAnsi" w:hAnsiTheme="majorHAnsi" w:cs="Helvetica"/>
          <w:i/>
          <w:color w:val="000000" w:themeColor="text1"/>
          <w:sz w:val="20"/>
          <w:szCs w:val="20"/>
          <w:lang w:val="en-US"/>
        </w:rPr>
        <w:t>)</w:t>
      </w:r>
      <w:r w:rsidR="00F57C17" w:rsidRPr="00616C3B">
        <w:rPr>
          <w:rFonts w:asciiTheme="majorHAnsi" w:hAnsiTheme="majorHAnsi" w:cs="Helvetica"/>
          <w:i/>
          <w:color w:val="000000" w:themeColor="text1"/>
          <w:sz w:val="20"/>
          <w:szCs w:val="20"/>
          <w:lang w:val="en-US"/>
        </w:rPr>
        <w:t xml:space="preserve">  and</w:t>
      </w:r>
      <w:proofErr w:type="gramEnd"/>
      <w:r w:rsidR="00F57C17" w:rsidRPr="00616C3B">
        <w:rPr>
          <w:rFonts w:asciiTheme="majorHAnsi" w:hAnsiTheme="majorHAnsi" w:cs="Helvetica"/>
          <w:i/>
          <w:color w:val="000000" w:themeColor="text1"/>
          <w:sz w:val="20"/>
          <w:szCs w:val="20"/>
          <w:lang w:val="en-US"/>
        </w:rPr>
        <w:t xml:space="preserve"> add some pointers to the non-coordination work. </w:t>
      </w:r>
    </w:p>
    <w:p w14:paraId="127096DC"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p>
    <w:p w14:paraId="04582608"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 xml:space="preserve">Moreover, more generally there has been a lot of work with humans and agents, with humans directing agents.  It might be argued that no one has done the type of analysis here or been in the domain of disaster response, but I don't think that that makes the work not relevant.   For example, </w:t>
      </w:r>
      <w:proofErr w:type="spellStart"/>
      <w:r w:rsidRPr="00616C3B">
        <w:rPr>
          <w:rFonts w:asciiTheme="majorHAnsi" w:hAnsiTheme="majorHAnsi" w:cs="Helvetica"/>
          <w:color w:val="C0504D" w:themeColor="accent2"/>
          <w:sz w:val="20"/>
          <w:szCs w:val="20"/>
          <w:lang w:val="en-US"/>
        </w:rPr>
        <w:t>Tambe's</w:t>
      </w:r>
      <w:proofErr w:type="spellEnd"/>
      <w:r w:rsidRPr="00616C3B">
        <w:rPr>
          <w:rFonts w:asciiTheme="majorHAnsi" w:hAnsiTheme="majorHAnsi" w:cs="Helvetica"/>
          <w:color w:val="C0504D" w:themeColor="accent2"/>
          <w:sz w:val="20"/>
          <w:szCs w:val="20"/>
          <w:lang w:val="en-US"/>
        </w:rPr>
        <w:t xml:space="preserve"> security work has game theoretic algorithms telling security services which routes to patrol.  On a larger, and less academic, scale organizations such as FedEx have been using agent-style algorithms to tell drivers where and how to go for many years.  Newer systems, like </w:t>
      </w:r>
      <w:proofErr w:type="spellStart"/>
      <w:r w:rsidRPr="00616C3B">
        <w:rPr>
          <w:rFonts w:asciiTheme="majorHAnsi" w:hAnsiTheme="majorHAnsi" w:cs="Helvetica"/>
          <w:color w:val="C0504D" w:themeColor="accent2"/>
          <w:sz w:val="20"/>
          <w:szCs w:val="20"/>
          <w:lang w:val="en-US"/>
        </w:rPr>
        <w:t>Uber</w:t>
      </w:r>
      <w:proofErr w:type="spellEnd"/>
      <w:r w:rsidRPr="00616C3B">
        <w:rPr>
          <w:rFonts w:asciiTheme="majorHAnsi" w:hAnsiTheme="majorHAnsi" w:cs="Helvetica"/>
          <w:color w:val="C0504D" w:themeColor="accent2"/>
          <w:sz w:val="20"/>
          <w:szCs w:val="20"/>
          <w:lang w:val="en-US"/>
        </w:rPr>
        <w:t>, even do this in an almost distributed way for taxi-drivers.  The argument that this work is not relevant because of the disaster response domain doesn't really resonant because the subjects in this work are actually just students with 30 minutes training, so no more first responders than FedEx drivers are.  I think if the authors want to claim there is a hole in the literature, they need to do it much more</w:t>
      </w:r>
    </w:p>
    <w:p w14:paraId="44B7A58C"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proofErr w:type="gramStart"/>
      <w:r w:rsidRPr="00616C3B">
        <w:rPr>
          <w:rFonts w:asciiTheme="majorHAnsi" w:hAnsiTheme="majorHAnsi" w:cs="Helvetica"/>
          <w:color w:val="C0504D" w:themeColor="accent2"/>
          <w:sz w:val="20"/>
          <w:szCs w:val="20"/>
          <w:lang w:val="en-US"/>
        </w:rPr>
        <w:t>carefully</w:t>
      </w:r>
      <w:proofErr w:type="gramEnd"/>
      <w:r w:rsidRPr="00616C3B">
        <w:rPr>
          <w:rFonts w:asciiTheme="majorHAnsi" w:hAnsiTheme="majorHAnsi" w:cs="Helvetica"/>
          <w:color w:val="C0504D" w:themeColor="accent2"/>
          <w:sz w:val="20"/>
          <w:szCs w:val="20"/>
          <w:lang w:val="en-US"/>
        </w:rPr>
        <w:t xml:space="preserve">. </w:t>
      </w:r>
    </w:p>
    <w:p w14:paraId="1BDD733E" w14:textId="77777777" w:rsidR="00F57C17" w:rsidRPr="00616C3B" w:rsidRDefault="00F57C17" w:rsidP="00F86341">
      <w:pPr>
        <w:widowControl w:val="0"/>
        <w:autoSpaceDE w:val="0"/>
        <w:autoSpaceDN w:val="0"/>
        <w:adjustRightInd w:val="0"/>
        <w:rPr>
          <w:rFonts w:asciiTheme="majorHAnsi" w:hAnsiTheme="majorHAnsi" w:cs="Helvetica"/>
          <w:color w:val="000000" w:themeColor="text1"/>
          <w:sz w:val="20"/>
          <w:szCs w:val="20"/>
          <w:lang w:val="en-US"/>
        </w:rPr>
      </w:pPr>
    </w:p>
    <w:p w14:paraId="7A5A0668" w14:textId="144A1F8F" w:rsidR="00486A00" w:rsidRPr="00616C3B" w:rsidRDefault="00F57C17" w:rsidP="00F86341">
      <w:pPr>
        <w:widowControl w:val="0"/>
        <w:autoSpaceDE w:val="0"/>
        <w:autoSpaceDN w:val="0"/>
        <w:adjustRightInd w:val="0"/>
        <w:rPr>
          <w:rFonts w:asciiTheme="majorHAnsi" w:hAnsiTheme="majorHAnsi" w:cs="Helvetica"/>
          <w:i/>
          <w:color w:val="000000" w:themeColor="text1"/>
          <w:sz w:val="20"/>
          <w:szCs w:val="20"/>
          <w:lang w:val="en-US"/>
        </w:rPr>
      </w:pPr>
      <w:r w:rsidRPr="00616C3B">
        <w:rPr>
          <w:rFonts w:asciiTheme="majorHAnsi" w:hAnsiTheme="majorHAnsi" w:cs="Helvetica"/>
          <w:b/>
          <w:color w:val="000000" w:themeColor="text1"/>
          <w:sz w:val="20"/>
          <w:szCs w:val="20"/>
          <w:lang w:val="en-US"/>
        </w:rPr>
        <w:t>RESPONSE</w:t>
      </w:r>
      <w:r w:rsidRPr="00616C3B">
        <w:rPr>
          <w:rFonts w:asciiTheme="majorHAnsi" w:hAnsiTheme="majorHAnsi" w:cs="Helvetica"/>
          <w:color w:val="000000" w:themeColor="text1"/>
          <w:sz w:val="20"/>
          <w:szCs w:val="20"/>
          <w:lang w:val="en-US"/>
        </w:rPr>
        <w:t xml:space="preserve">: </w:t>
      </w:r>
      <w:r w:rsidRPr="00616C3B">
        <w:rPr>
          <w:rFonts w:asciiTheme="majorHAnsi" w:hAnsiTheme="majorHAnsi" w:cs="Helvetica"/>
          <w:i/>
          <w:color w:val="000000" w:themeColor="text1"/>
          <w:sz w:val="20"/>
          <w:szCs w:val="20"/>
          <w:lang w:val="en-US"/>
        </w:rPr>
        <w:t xml:space="preserve">the reviewer is </w:t>
      </w:r>
      <w:r w:rsidR="006A56C5">
        <w:rPr>
          <w:rFonts w:asciiTheme="majorHAnsi" w:hAnsiTheme="majorHAnsi" w:cs="Helvetica"/>
          <w:i/>
          <w:color w:val="000000" w:themeColor="text1"/>
          <w:sz w:val="20"/>
          <w:szCs w:val="20"/>
          <w:lang w:val="en-US"/>
        </w:rPr>
        <w:t xml:space="preserve">not completely correct about </w:t>
      </w:r>
      <w:r w:rsidRPr="00616C3B">
        <w:rPr>
          <w:rFonts w:asciiTheme="majorHAnsi" w:hAnsiTheme="majorHAnsi" w:cs="Helvetica"/>
          <w:i/>
          <w:color w:val="000000" w:themeColor="text1"/>
          <w:sz w:val="20"/>
          <w:szCs w:val="20"/>
          <w:lang w:val="en-US"/>
        </w:rPr>
        <w:t xml:space="preserve">the nature of our work and its relationship to others and we agree this makes our work sound less </w:t>
      </w:r>
      <w:r w:rsidR="00486A00" w:rsidRPr="00616C3B">
        <w:rPr>
          <w:rFonts w:asciiTheme="majorHAnsi" w:hAnsiTheme="majorHAnsi" w:cs="Helvetica"/>
          <w:i/>
          <w:color w:val="000000" w:themeColor="text1"/>
          <w:sz w:val="20"/>
          <w:szCs w:val="20"/>
          <w:lang w:val="en-US"/>
        </w:rPr>
        <w:t xml:space="preserve">innovative. Specifically, we </w:t>
      </w:r>
      <w:r w:rsidR="006A56C5">
        <w:rPr>
          <w:rFonts w:asciiTheme="majorHAnsi" w:hAnsiTheme="majorHAnsi" w:cs="Helvetica"/>
          <w:i/>
          <w:color w:val="000000" w:themeColor="text1"/>
          <w:sz w:val="20"/>
          <w:szCs w:val="20"/>
          <w:lang w:val="en-US"/>
        </w:rPr>
        <w:t>have</w:t>
      </w:r>
      <w:r w:rsidR="006A56C5" w:rsidRPr="00616C3B">
        <w:rPr>
          <w:rFonts w:asciiTheme="majorHAnsi" w:hAnsiTheme="majorHAnsi" w:cs="Helvetica"/>
          <w:i/>
          <w:color w:val="000000" w:themeColor="text1"/>
          <w:sz w:val="20"/>
          <w:szCs w:val="20"/>
          <w:lang w:val="en-US"/>
        </w:rPr>
        <w:t xml:space="preserve"> </w:t>
      </w:r>
      <w:r w:rsidR="00486A00" w:rsidRPr="00616C3B">
        <w:rPr>
          <w:rFonts w:asciiTheme="majorHAnsi" w:hAnsiTheme="majorHAnsi" w:cs="Helvetica"/>
          <w:i/>
          <w:color w:val="000000" w:themeColor="text1"/>
          <w:sz w:val="20"/>
          <w:szCs w:val="20"/>
          <w:lang w:val="en-US"/>
        </w:rPr>
        <w:t>clari</w:t>
      </w:r>
      <w:r w:rsidR="006A56C5">
        <w:rPr>
          <w:rFonts w:asciiTheme="majorHAnsi" w:hAnsiTheme="majorHAnsi" w:cs="Helvetica"/>
          <w:i/>
          <w:color w:val="000000" w:themeColor="text1"/>
          <w:sz w:val="20"/>
          <w:szCs w:val="20"/>
          <w:lang w:val="en-US"/>
        </w:rPr>
        <w:t>fied (in Section 2)</w:t>
      </w:r>
      <w:r w:rsidR="00486A00" w:rsidRPr="00616C3B">
        <w:rPr>
          <w:rFonts w:asciiTheme="majorHAnsi" w:hAnsiTheme="majorHAnsi" w:cs="Helvetica"/>
          <w:i/>
          <w:color w:val="000000" w:themeColor="text1"/>
          <w:sz w:val="20"/>
          <w:szCs w:val="20"/>
          <w:lang w:val="en-US"/>
        </w:rPr>
        <w:t xml:space="preserve"> that:</w:t>
      </w:r>
    </w:p>
    <w:p w14:paraId="2EE9613A" w14:textId="21EC4EC3" w:rsidR="00486A00" w:rsidRPr="00616C3B" w:rsidRDefault="00F57C17" w:rsidP="00486A00">
      <w:pPr>
        <w:pStyle w:val="ListParagraph"/>
        <w:widowControl w:val="0"/>
        <w:numPr>
          <w:ilvl w:val="0"/>
          <w:numId w:val="1"/>
        </w:numPr>
        <w:autoSpaceDE w:val="0"/>
        <w:autoSpaceDN w:val="0"/>
        <w:adjustRightInd w:val="0"/>
        <w:rPr>
          <w:rFonts w:asciiTheme="majorHAnsi" w:hAnsiTheme="majorHAnsi" w:cs="Helvetica"/>
          <w:i/>
          <w:color w:val="000000" w:themeColor="text1"/>
          <w:sz w:val="20"/>
          <w:szCs w:val="20"/>
          <w:lang w:val="en-US"/>
        </w:rPr>
      </w:pPr>
      <w:proofErr w:type="spellStart"/>
      <w:r w:rsidRPr="00616C3B">
        <w:rPr>
          <w:rFonts w:asciiTheme="majorHAnsi" w:hAnsiTheme="majorHAnsi" w:cs="Helvetica"/>
          <w:i/>
          <w:color w:val="000000" w:themeColor="text1"/>
          <w:sz w:val="20"/>
          <w:szCs w:val="20"/>
          <w:lang w:val="en-US"/>
        </w:rPr>
        <w:t>Tambe’s</w:t>
      </w:r>
      <w:proofErr w:type="spellEnd"/>
      <w:r w:rsidRPr="00616C3B">
        <w:rPr>
          <w:rFonts w:asciiTheme="majorHAnsi" w:hAnsiTheme="majorHAnsi" w:cs="Helvetica"/>
          <w:i/>
          <w:color w:val="000000" w:themeColor="text1"/>
          <w:sz w:val="20"/>
          <w:szCs w:val="20"/>
          <w:lang w:val="en-US"/>
        </w:rPr>
        <w:t xml:space="preserve"> work is not about real-time coordination. Their work pre-computes plans for security guards. </w:t>
      </w:r>
    </w:p>
    <w:p w14:paraId="5456BEE1" w14:textId="3BDC84A0" w:rsidR="00F86341" w:rsidRPr="00616C3B" w:rsidRDefault="006A56C5" w:rsidP="00486A00">
      <w:pPr>
        <w:pStyle w:val="ListParagraph"/>
        <w:widowControl w:val="0"/>
        <w:numPr>
          <w:ilvl w:val="0"/>
          <w:numId w:val="1"/>
        </w:numPr>
        <w:autoSpaceDE w:val="0"/>
        <w:autoSpaceDN w:val="0"/>
        <w:adjustRightInd w:val="0"/>
        <w:rPr>
          <w:rFonts w:asciiTheme="majorHAnsi" w:hAnsiTheme="majorHAnsi" w:cs="Helvetica"/>
          <w:i/>
          <w:color w:val="000000" w:themeColor="text1"/>
          <w:sz w:val="20"/>
          <w:szCs w:val="20"/>
          <w:lang w:val="en-US"/>
        </w:rPr>
      </w:pPr>
      <w:r>
        <w:rPr>
          <w:rFonts w:asciiTheme="majorHAnsi" w:hAnsiTheme="majorHAnsi" w:cs="Helvetica"/>
          <w:i/>
          <w:color w:val="000000" w:themeColor="text1"/>
          <w:sz w:val="20"/>
          <w:szCs w:val="20"/>
          <w:lang w:val="en-US"/>
        </w:rPr>
        <w:t>Our work aims to study the challenges in human-agent collaboration – not simply agent-based guidance.</w:t>
      </w:r>
    </w:p>
    <w:p w14:paraId="60D57334" w14:textId="2F3FF21C" w:rsidR="00486A00" w:rsidRPr="00616C3B" w:rsidRDefault="00486A00" w:rsidP="00486A00">
      <w:pPr>
        <w:widowControl w:val="0"/>
        <w:autoSpaceDE w:val="0"/>
        <w:autoSpaceDN w:val="0"/>
        <w:adjustRightInd w:val="0"/>
        <w:rPr>
          <w:rFonts w:asciiTheme="majorHAnsi" w:hAnsiTheme="majorHAnsi" w:cs="Helvetica"/>
          <w:i/>
          <w:color w:val="000000" w:themeColor="text1"/>
          <w:sz w:val="20"/>
          <w:szCs w:val="20"/>
          <w:lang w:val="en-US"/>
        </w:rPr>
      </w:pPr>
      <w:r w:rsidRPr="00616C3B">
        <w:rPr>
          <w:rFonts w:asciiTheme="majorHAnsi" w:hAnsiTheme="majorHAnsi" w:cs="Helvetica"/>
          <w:i/>
          <w:color w:val="000000" w:themeColor="text1"/>
          <w:sz w:val="20"/>
          <w:szCs w:val="20"/>
          <w:lang w:val="en-US"/>
        </w:rPr>
        <w:t xml:space="preserve">Hence, we </w:t>
      </w:r>
      <w:r w:rsidR="00417F83" w:rsidRPr="00616C3B">
        <w:rPr>
          <w:rFonts w:asciiTheme="majorHAnsi" w:hAnsiTheme="majorHAnsi" w:cs="Helvetica"/>
          <w:i/>
          <w:color w:val="000000" w:themeColor="text1"/>
          <w:sz w:val="20"/>
          <w:szCs w:val="20"/>
          <w:lang w:val="en-US"/>
        </w:rPr>
        <w:t>now</w:t>
      </w:r>
      <w:r w:rsidR="00417F83" w:rsidRPr="00616C3B">
        <w:rPr>
          <w:rFonts w:asciiTheme="majorHAnsi" w:hAnsiTheme="majorHAnsi" w:cs="Helvetica"/>
          <w:i/>
          <w:color w:val="000000" w:themeColor="text1"/>
          <w:sz w:val="20"/>
          <w:szCs w:val="20"/>
          <w:lang w:val="en-US"/>
        </w:rPr>
        <w:t xml:space="preserve"> </w:t>
      </w:r>
      <w:r w:rsidRPr="00616C3B">
        <w:rPr>
          <w:rFonts w:asciiTheme="majorHAnsi" w:hAnsiTheme="majorHAnsi" w:cs="Helvetica"/>
          <w:i/>
          <w:color w:val="000000" w:themeColor="text1"/>
          <w:sz w:val="20"/>
          <w:szCs w:val="20"/>
          <w:lang w:val="en-US"/>
        </w:rPr>
        <w:t>delineate our work from these real-world examples of agent-guided human systems more carefully in our related work.</w:t>
      </w:r>
    </w:p>
    <w:p w14:paraId="1EE5A178"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p>
    <w:p w14:paraId="4130A73C"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The contribution of the paper is made clear but is not a crisp contribution that is easy to evaluate.  There is a "novel" algorithm that is only briefly compared to some simple approaches in an Appendix.  The field trials are promising but so small and noisy that it is hard to draw conclusions.  The contribution is aimed at being the combination of these things and it is not clear what the generality of that is.</w:t>
      </w:r>
    </w:p>
    <w:p w14:paraId="028C78AD"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p>
    <w:p w14:paraId="0992D634" w14:textId="0A9789AB" w:rsidR="00486A00" w:rsidRPr="00616C3B" w:rsidRDefault="004F7870" w:rsidP="00F86341">
      <w:pPr>
        <w:widowControl w:val="0"/>
        <w:autoSpaceDE w:val="0"/>
        <w:autoSpaceDN w:val="0"/>
        <w:adjustRightInd w:val="0"/>
        <w:rPr>
          <w:rFonts w:asciiTheme="majorHAnsi" w:hAnsiTheme="majorHAnsi" w:cs="Helvetica"/>
          <w:i/>
          <w:color w:val="000000" w:themeColor="text1"/>
          <w:sz w:val="20"/>
          <w:szCs w:val="20"/>
          <w:lang w:val="en-US"/>
        </w:rPr>
      </w:pPr>
      <w:r>
        <w:rPr>
          <w:rFonts w:asciiTheme="majorHAnsi" w:hAnsiTheme="majorHAnsi" w:cs="Helvetica"/>
          <w:color w:val="000000" w:themeColor="text1"/>
          <w:sz w:val="20"/>
          <w:szCs w:val="20"/>
          <w:lang w:val="en-US"/>
        </w:rPr>
        <w:t xml:space="preserve">RESPONSE: </w:t>
      </w:r>
      <w:r w:rsidR="00486A00" w:rsidRPr="00616C3B">
        <w:rPr>
          <w:rFonts w:asciiTheme="majorHAnsi" w:hAnsiTheme="majorHAnsi" w:cs="Helvetica"/>
          <w:i/>
          <w:color w:val="000000" w:themeColor="text1"/>
          <w:sz w:val="20"/>
          <w:szCs w:val="20"/>
          <w:lang w:val="en-US"/>
        </w:rPr>
        <w:t xml:space="preserve">We </w:t>
      </w:r>
      <w:r w:rsidR="00FB7BF7" w:rsidRPr="00CE0A6D">
        <w:rPr>
          <w:rFonts w:asciiTheme="majorHAnsi" w:hAnsiTheme="majorHAnsi" w:cs="Helvetica"/>
          <w:i/>
          <w:color w:val="000000" w:themeColor="text1"/>
          <w:sz w:val="20"/>
          <w:szCs w:val="20"/>
          <w:lang w:val="en-US"/>
        </w:rPr>
        <w:t>have expanded some of the discussions on the algorithm and further explained how we delineate from previous work on the algorithmic side. We also</w:t>
      </w:r>
      <w:r w:rsidR="00486A00" w:rsidRPr="00616C3B">
        <w:rPr>
          <w:rFonts w:asciiTheme="majorHAnsi" w:hAnsiTheme="majorHAnsi" w:cs="Helvetica"/>
          <w:i/>
          <w:color w:val="000000" w:themeColor="text1"/>
          <w:sz w:val="20"/>
          <w:szCs w:val="20"/>
          <w:lang w:val="en-US"/>
        </w:rPr>
        <w:t xml:space="preserve"> expand</w:t>
      </w:r>
      <w:r w:rsidR="004648D6" w:rsidRPr="00616C3B">
        <w:rPr>
          <w:rFonts w:asciiTheme="majorHAnsi" w:hAnsiTheme="majorHAnsi" w:cs="Helvetica"/>
          <w:i/>
          <w:color w:val="000000" w:themeColor="text1"/>
          <w:sz w:val="20"/>
          <w:szCs w:val="20"/>
          <w:lang w:val="en-US"/>
        </w:rPr>
        <w:t>ed</w:t>
      </w:r>
      <w:r w:rsidR="00486A00" w:rsidRPr="00616C3B">
        <w:rPr>
          <w:rFonts w:asciiTheme="majorHAnsi" w:hAnsiTheme="majorHAnsi" w:cs="Helvetica"/>
          <w:i/>
          <w:color w:val="000000" w:themeColor="text1"/>
          <w:sz w:val="20"/>
          <w:szCs w:val="20"/>
          <w:lang w:val="en-US"/>
        </w:rPr>
        <w:t xml:space="preserve"> on the discussion of the results (as in response to Reviewer 1). </w:t>
      </w:r>
    </w:p>
    <w:p w14:paraId="0303D89C" w14:textId="77777777" w:rsidR="00486A00" w:rsidRPr="00616C3B" w:rsidRDefault="00486A00" w:rsidP="00F86341">
      <w:pPr>
        <w:widowControl w:val="0"/>
        <w:autoSpaceDE w:val="0"/>
        <w:autoSpaceDN w:val="0"/>
        <w:adjustRightInd w:val="0"/>
        <w:rPr>
          <w:rFonts w:asciiTheme="majorHAnsi" w:hAnsiTheme="majorHAnsi" w:cs="Helvetica"/>
          <w:color w:val="000000" w:themeColor="text1"/>
          <w:sz w:val="20"/>
          <w:szCs w:val="20"/>
          <w:lang w:val="en-US"/>
        </w:rPr>
      </w:pPr>
    </w:p>
    <w:p w14:paraId="71A8CC53" w14:textId="77777777" w:rsidR="00EE644C" w:rsidRDefault="00F86341" w:rsidP="00F86341">
      <w:pPr>
        <w:widowControl w:val="0"/>
        <w:autoSpaceDE w:val="0"/>
        <w:autoSpaceDN w:val="0"/>
        <w:adjustRightInd w:val="0"/>
        <w:rPr>
          <w:rFonts w:asciiTheme="majorHAnsi" w:hAnsiTheme="majorHAnsi" w:cs="Helvetica"/>
          <w:color w:val="000000" w:themeColor="text1"/>
          <w:sz w:val="20"/>
          <w:szCs w:val="20"/>
          <w:lang w:val="en-US"/>
        </w:rPr>
      </w:pPr>
      <w:r w:rsidRPr="00616C3B">
        <w:rPr>
          <w:rFonts w:asciiTheme="majorHAnsi" w:hAnsiTheme="majorHAnsi" w:cs="Helvetica"/>
          <w:color w:val="C0504D" w:themeColor="accent2"/>
          <w:sz w:val="20"/>
          <w:szCs w:val="20"/>
          <w:lang w:val="en-US"/>
        </w:rPr>
        <w:t>There are three major conclusions drawn in the main paper, under "In summary, these results suggest three key observations with regard to human-agent coordination in the trial:</w:t>
      </w:r>
      <w:proofErr w:type="gramStart"/>
      <w:r w:rsidRPr="00616C3B">
        <w:rPr>
          <w:rFonts w:asciiTheme="majorHAnsi" w:hAnsiTheme="majorHAnsi" w:cs="Helvetica"/>
          <w:color w:val="C0504D" w:themeColor="accent2"/>
          <w:sz w:val="20"/>
          <w:szCs w:val="20"/>
          <w:lang w:val="en-US"/>
        </w:rPr>
        <w:t>"  I</w:t>
      </w:r>
      <w:proofErr w:type="gramEnd"/>
      <w:r w:rsidRPr="00616C3B">
        <w:rPr>
          <w:rFonts w:asciiTheme="majorHAnsi" w:hAnsiTheme="majorHAnsi" w:cs="Helvetica"/>
          <w:color w:val="C0504D" w:themeColor="accent2"/>
          <w:sz w:val="20"/>
          <w:szCs w:val="20"/>
          <w:lang w:val="en-US"/>
        </w:rPr>
        <w:t xml:space="preserve"> think the first parts of the first two can be justified from the data, but then the authors add discussion that is not supported by the data.  "</w:t>
      </w:r>
      <w:proofErr w:type="gramStart"/>
      <w:r w:rsidRPr="00616C3B">
        <w:rPr>
          <w:rFonts w:asciiTheme="majorHAnsi" w:hAnsiTheme="majorHAnsi" w:cs="Helvetica"/>
          <w:color w:val="C0504D" w:themeColor="accent2"/>
          <w:sz w:val="20"/>
          <w:szCs w:val="20"/>
          <w:lang w:val="en-US"/>
        </w:rPr>
        <w:t>may</w:t>
      </w:r>
      <w:proofErr w:type="gramEnd"/>
      <w:r w:rsidRPr="00616C3B">
        <w:rPr>
          <w:rFonts w:asciiTheme="majorHAnsi" w:hAnsiTheme="majorHAnsi" w:cs="Helvetica"/>
          <w:color w:val="C0504D" w:themeColor="accent2"/>
          <w:sz w:val="20"/>
          <w:szCs w:val="20"/>
          <w:lang w:val="en-US"/>
        </w:rPr>
        <w:t xml:space="preserve"> reflect the better forward-planning capability of the planning agent compared to human FRs" - must at least come with caveats about the specific problem, since it is likely that in a real, unfolding disaster humans do much better at keeping resources in reserve, devising high-level strategies in the face of restricted resources and so on, things that the MMDP does not even model</w:t>
      </w:r>
      <w:r w:rsidRPr="00616C3B">
        <w:rPr>
          <w:rFonts w:asciiTheme="majorHAnsi" w:hAnsiTheme="majorHAnsi" w:cs="Helvetica"/>
          <w:color w:val="000000" w:themeColor="text1"/>
          <w:sz w:val="20"/>
          <w:szCs w:val="20"/>
          <w:lang w:val="en-US"/>
        </w:rPr>
        <w:t xml:space="preserve">. </w:t>
      </w:r>
    </w:p>
    <w:p w14:paraId="46D216C6" w14:textId="77777777" w:rsidR="00EE644C" w:rsidRDefault="00EE644C" w:rsidP="00F86341">
      <w:pPr>
        <w:widowControl w:val="0"/>
        <w:autoSpaceDE w:val="0"/>
        <w:autoSpaceDN w:val="0"/>
        <w:adjustRightInd w:val="0"/>
        <w:rPr>
          <w:rFonts w:asciiTheme="majorHAnsi" w:hAnsiTheme="majorHAnsi" w:cs="Helvetica"/>
          <w:color w:val="000000" w:themeColor="text1"/>
          <w:sz w:val="20"/>
          <w:szCs w:val="20"/>
          <w:lang w:val="en-US"/>
        </w:rPr>
      </w:pPr>
    </w:p>
    <w:p w14:paraId="678EF99E" w14:textId="3EBB0708" w:rsidR="00EE644C" w:rsidRDefault="00EE644C" w:rsidP="00F86341">
      <w:pPr>
        <w:widowControl w:val="0"/>
        <w:autoSpaceDE w:val="0"/>
        <w:autoSpaceDN w:val="0"/>
        <w:adjustRightInd w:val="0"/>
        <w:rPr>
          <w:rFonts w:asciiTheme="majorHAnsi" w:hAnsiTheme="majorHAnsi" w:cs="Helvetica"/>
          <w:color w:val="000000" w:themeColor="text1"/>
          <w:sz w:val="20"/>
          <w:szCs w:val="20"/>
          <w:lang w:val="en-US"/>
        </w:rPr>
      </w:pPr>
      <w:r w:rsidRPr="00616C3B">
        <w:rPr>
          <w:rFonts w:asciiTheme="majorHAnsi" w:hAnsiTheme="majorHAnsi" w:cs="Helvetica"/>
          <w:b/>
          <w:color w:val="000000" w:themeColor="text1"/>
          <w:sz w:val="20"/>
          <w:szCs w:val="20"/>
          <w:lang w:val="en-US"/>
        </w:rPr>
        <w:t>RESPONSE</w:t>
      </w:r>
      <w:r>
        <w:rPr>
          <w:rFonts w:asciiTheme="majorHAnsi" w:hAnsiTheme="majorHAnsi" w:cs="Helvetica"/>
          <w:color w:val="000000" w:themeColor="text1"/>
          <w:sz w:val="20"/>
          <w:szCs w:val="20"/>
          <w:lang w:val="en-US"/>
        </w:rPr>
        <w:t>: We have added this caveat to the bullet point</w:t>
      </w:r>
      <w:r w:rsidR="00546DC4">
        <w:rPr>
          <w:rFonts w:asciiTheme="majorHAnsi" w:hAnsiTheme="majorHAnsi" w:cs="Helvetica"/>
          <w:color w:val="000000" w:themeColor="text1"/>
          <w:sz w:val="20"/>
          <w:szCs w:val="20"/>
          <w:lang w:val="en-US"/>
        </w:rPr>
        <w:t xml:space="preserve"> (page 23)</w:t>
      </w:r>
      <w:r>
        <w:rPr>
          <w:rFonts w:asciiTheme="majorHAnsi" w:hAnsiTheme="majorHAnsi" w:cs="Helvetica"/>
          <w:color w:val="000000" w:themeColor="text1"/>
          <w:sz w:val="20"/>
          <w:szCs w:val="20"/>
          <w:lang w:val="en-US"/>
        </w:rPr>
        <w:t xml:space="preserve"> in response to the reviewer’s comment.</w:t>
      </w:r>
    </w:p>
    <w:p w14:paraId="04C07D2E" w14:textId="77777777" w:rsidR="00EE644C" w:rsidRDefault="00EE644C" w:rsidP="00F86341">
      <w:pPr>
        <w:widowControl w:val="0"/>
        <w:autoSpaceDE w:val="0"/>
        <w:autoSpaceDN w:val="0"/>
        <w:adjustRightInd w:val="0"/>
        <w:rPr>
          <w:rFonts w:asciiTheme="majorHAnsi" w:hAnsiTheme="majorHAnsi" w:cs="Helvetica"/>
          <w:color w:val="000000" w:themeColor="text1"/>
          <w:sz w:val="20"/>
          <w:szCs w:val="20"/>
          <w:lang w:val="en-US"/>
        </w:rPr>
      </w:pPr>
    </w:p>
    <w:p w14:paraId="3D5D1F25" w14:textId="73B37666"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000000" w:themeColor="text1"/>
          <w:sz w:val="20"/>
          <w:szCs w:val="20"/>
          <w:lang w:val="en-US"/>
        </w:rPr>
        <w:t>  </w:t>
      </w:r>
      <w:r w:rsidRPr="00616C3B">
        <w:rPr>
          <w:rFonts w:asciiTheme="majorHAnsi" w:hAnsiTheme="majorHAnsi" w:cs="Helvetica"/>
          <w:color w:val="C0504D" w:themeColor="accent2"/>
          <w:sz w:val="20"/>
          <w:szCs w:val="20"/>
          <w:lang w:val="en-US"/>
        </w:rPr>
        <w:t>"Without this facility we believe the FRs would have chosen to ignore the plan." - maybe, but its also possible they only reject because they know they can reject, but if there was no option to reject they wouldn't just do whatever they liked, they might not be happy, but</w:t>
      </w:r>
    </w:p>
    <w:p w14:paraId="7AB6A3D1" w14:textId="77777777" w:rsidR="00EE644C" w:rsidRDefault="00F86341" w:rsidP="00F86341">
      <w:pPr>
        <w:widowControl w:val="0"/>
        <w:autoSpaceDE w:val="0"/>
        <w:autoSpaceDN w:val="0"/>
        <w:adjustRightInd w:val="0"/>
        <w:rPr>
          <w:rFonts w:asciiTheme="majorHAnsi" w:hAnsiTheme="majorHAnsi" w:cs="Helvetica"/>
          <w:color w:val="000000" w:themeColor="text1"/>
          <w:sz w:val="20"/>
          <w:szCs w:val="20"/>
          <w:lang w:val="en-US"/>
        </w:rPr>
      </w:pPr>
      <w:proofErr w:type="gramStart"/>
      <w:r w:rsidRPr="00616C3B">
        <w:rPr>
          <w:rFonts w:asciiTheme="majorHAnsi" w:hAnsiTheme="majorHAnsi" w:cs="Helvetica"/>
          <w:color w:val="C0504D" w:themeColor="accent2"/>
          <w:sz w:val="20"/>
          <w:szCs w:val="20"/>
          <w:lang w:val="en-US"/>
        </w:rPr>
        <w:t>they'd</w:t>
      </w:r>
      <w:proofErr w:type="gramEnd"/>
      <w:r w:rsidRPr="00616C3B">
        <w:rPr>
          <w:rFonts w:asciiTheme="majorHAnsi" w:hAnsiTheme="majorHAnsi" w:cs="Helvetica"/>
          <w:color w:val="C0504D" w:themeColor="accent2"/>
          <w:sz w:val="20"/>
          <w:szCs w:val="20"/>
          <w:lang w:val="en-US"/>
        </w:rPr>
        <w:t xml:space="preserve"> treat the agent like their boss - who knows, nothing in the data tells us one way or the other.   </w:t>
      </w:r>
    </w:p>
    <w:p w14:paraId="5B6DA4CD" w14:textId="77777777" w:rsidR="00EE644C" w:rsidRDefault="00EE644C" w:rsidP="00F86341">
      <w:pPr>
        <w:widowControl w:val="0"/>
        <w:autoSpaceDE w:val="0"/>
        <w:autoSpaceDN w:val="0"/>
        <w:adjustRightInd w:val="0"/>
        <w:rPr>
          <w:rFonts w:asciiTheme="majorHAnsi" w:hAnsiTheme="majorHAnsi" w:cs="Helvetica"/>
          <w:color w:val="000000" w:themeColor="text1"/>
          <w:sz w:val="20"/>
          <w:szCs w:val="20"/>
          <w:lang w:val="en-US"/>
        </w:rPr>
      </w:pPr>
    </w:p>
    <w:p w14:paraId="18582723" w14:textId="329F0712" w:rsidR="00EE644C" w:rsidRDefault="00EE644C" w:rsidP="00F86341">
      <w:pPr>
        <w:widowControl w:val="0"/>
        <w:autoSpaceDE w:val="0"/>
        <w:autoSpaceDN w:val="0"/>
        <w:adjustRightInd w:val="0"/>
        <w:rPr>
          <w:rFonts w:asciiTheme="majorHAnsi" w:hAnsiTheme="majorHAnsi" w:cs="Helvetica"/>
          <w:color w:val="000000" w:themeColor="text1"/>
          <w:sz w:val="20"/>
          <w:szCs w:val="20"/>
          <w:lang w:val="en-US"/>
        </w:rPr>
      </w:pPr>
      <w:r w:rsidRPr="00616C3B">
        <w:rPr>
          <w:rFonts w:asciiTheme="majorHAnsi" w:hAnsiTheme="majorHAnsi" w:cs="Helvetica"/>
          <w:b/>
          <w:color w:val="000000" w:themeColor="text1"/>
          <w:sz w:val="20"/>
          <w:szCs w:val="20"/>
          <w:lang w:val="en-US"/>
        </w:rPr>
        <w:t>RESPONSE</w:t>
      </w:r>
      <w:r>
        <w:rPr>
          <w:rFonts w:asciiTheme="majorHAnsi" w:hAnsiTheme="majorHAnsi" w:cs="Helvetica"/>
          <w:color w:val="000000" w:themeColor="text1"/>
          <w:sz w:val="20"/>
          <w:szCs w:val="20"/>
          <w:lang w:val="en-US"/>
        </w:rPr>
        <w:t>: We now explain how this conclusion was drawn from the results of the field trials and prior pilot studies.</w:t>
      </w:r>
    </w:p>
    <w:p w14:paraId="08E23B51" w14:textId="77777777" w:rsidR="00EE644C" w:rsidRDefault="00EE644C" w:rsidP="00F86341">
      <w:pPr>
        <w:widowControl w:val="0"/>
        <w:autoSpaceDE w:val="0"/>
        <w:autoSpaceDN w:val="0"/>
        <w:adjustRightInd w:val="0"/>
        <w:rPr>
          <w:rFonts w:asciiTheme="majorHAnsi" w:hAnsiTheme="majorHAnsi" w:cs="Helvetica"/>
          <w:color w:val="000000" w:themeColor="text1"/>
          <w:sz w:val="20"/>
          <w:szCs w:val="20"/>
          <w:lang w:val="en-US"/>
        </w:rPr>
      </w:pPr>
    </w:p>
    <w:p w14:paraId="38809387" w14:textId="4BB78B73"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000000" w:themeColor="text1"/>
          <w:sz w:val="20"/>
          <w:szCs w:val="20"/>
          <w:lang w:val="en-US"/>
        </w:rPr>
        <w:t> </w:t>
      </w:r>
      <w:proofErr w:type="gramStart"/>
      <w:r w:rsidRPr="00616C3B">
        <w:rPr>
          <w:rFonts w:asciiTheme="majorHAnsi" w:hAnsiTheme="majorHAnsi" w:cs="Helvetica"/>
          <w:color w:val="C0504D" w:themeColor="accent2"/>
          <w:sz w:val="20"/>
          <w:szCs w:val="20"/>
          <w:lang w:val="en-US"/>
        </w:rPr>
        <w:t>The third conclusion, ".</w:t>
      </w:r>
      <w:proofErr w:type="gramEnd"/>
      <w:r w:rsidRPr="00616C3B">
        <w:rPr>
          <w:rFonts w:asciiTheme="majorHAnsi" w:hAnsiTheme="majorHAnsi" w:cs="Helvetica"/>
          <w:color w:val="C0504D" w:themeColor="accent2"/>
          <w:sz w:val="20"/>
          <w:szCs w:val="20"/>
          <w:lang w:val="en-US"/>
        </w:rPr>
        <w:t xml:space="preserve"> When task allocation was handled by P A, H could focus on providing vital </w:t>
      </w:r>
      <w:r w:rsidRPr="00616C3B">
        <w:rPr>
          <w:rFonts w:asciiTheme="majorHAnsi" w:hAnsiTheme="majorHAnsi" w:cs="Helvetica"/>
          <w:color w:val="C0504D" w:themeColor="accent2"/>
          <w:sz w:val="20"/>
          <w:szCs w:val="20"/>
          <w:lang w:val="en-US"/>
        </w:rPr>
        <w:lastRenderedPageBreak/>
        <w:t xml:space="preserve">situational awareness to safely route first FRs around danger zones: thus demonstrating effective division of </w:t>
      </w:r>
      <w:proofErr w:type="spellStart"/>
      <w:r w:rsidRPr="00616C3B">
        <w:rPr>
          <w:rFonts w:asciiTheme="majorHAnsi" w:hAnsiTheme="majorHAnsi" w:cs="Helvetica"/>
          <w:color w:val="C0504D" w:themeColor="accent2"/>
          <w:sz w:val="20"/>
          <w:szCs w:val="20"/>
          <w:lang w:val="en-US"/>
        </w:rPr>
        <w:t>labour</w:t>
      </w:r>
      <w:proofErr w:type="spellEnd"/>
      <w:r w:rsidRPr="00616C3B">
        <w:rPr>
          <w:rFonts w:asciiTheme="majorHAnsi" w:hAnsiTheme="majorHAnsi" w:cs="Helvetica"/>
          <w:color w:val="C0504D" w:themeColor="accent2"/>
          <w:sz w:val="20"/>
          <w:szCs w:val="20"/>
          <w:lang w:val="en-US"/>
        </w:rPr>
        <w:t xml:space="preserve"> and complementary collaboration between humans and agents." may be correct, may have been what was (objectively) observed by the authors but there is no data presented to support it.  The authors are careful and introduce the conclusions with the words "suggest" and "observations" rather than anything stronger - but if these are not the conclusions then there are none.  </w:t>
      </w:r>
    </w:p>
    <w:p w14:paraId="37A867A7"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p>
    <w:p w14:paraId="529D41B1"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There are additional conclusions in the "Conclusion" section, outside of the evaluation section.  These are broad observations and may be correct but are not strongly supported by data.  Nor are they particularly non-intuitive.</w:t>
      </w:r>
    </w:p>
    <w:p w14:paraId="75EDFCD6" w14:textId="77777777" w:rsidR="00F86341" w:rsidRDefault="00F86341" w:rsidP="00F86341">
      <w:pPr>
        <w:widowControl w:val="0"/>
        <w:autoSpaceDE w:val="0"/>
        <w:autoSpaceDN w:val="0"/>
        <w:adjustRightInd w:val="0"/>
        <w:rPr>
          <w:rFonts w:asciiTheme="majorHAnsi" w:hAnsiTheme="majorHAnsi" w:cs="Helvetica"/>
          <w:color w:val="000000" w:themeColor="text1"/>
          <w:sz w:val="20"/>
          <w:szCs w:val="20"/>
          <w:lang w:val="en-US"/>
        </w:rPr>
      </w:pPr>
    </w:p>
    <w:p w14:paraId="19DF0D0A" w14:textId="4EBE2557" w:rsidR="00EE644C" w:rsidRDefault="00EE644C" w:rsidP="00F86341">
      <w:pPr>
        <w:widowControl w:val="0"/>
        <w:autoSpaceDE w:val="0"/>
        <w:autoSpaceDN w:val="0"/>
        <w:adjustRightInd w:val="0"/>
        <w:rPr>
          <w:rFonts w:asciiTheme="majorHAnsi" w:hAnsiTheme="majorHAnsi" w:cs="Helvetica"/>
          <w:color w:val="000000" w:themeColor="text1"/>
          <w:sz w:val="20"/>
          <w:szCs w:val="20"/>
          <w:lang w:val="en-US"/>
        </w:rPr>
      </w:pPr>
      <w:r w:rsidRPr="00616C3B">
        <w:rPr>
          <w:rFonts w:asciiTheme="majorHAnsi" w:hAnsiTheme="majorHAnsi" w:cs="Helvetica"/>
          <w:b/>
          <w:color w:val="000000" w:themeColor="text1"/>
          <w:sz w:val="20"/>
          <w:szCs w:val="20"/>
          <w:lang w:val="en-US"/>
        </w:rPr>
        <w:t>RESPONSE</w:t>
      </w:r>
      <w:r>
        <w:rPr>
          <w:rFonts w:asciiTheme="majorHAnsi" w:hAnsiTheme="majorHAnsi" w:cs="Helvetica"/>
          <w:color w:val="000000" w:themeColor="text1"/>
          <w:sz w:val="20"/>
          <w:szCs w:val="20"/>
          <w:lang w:val="en-US"/>
        </w:rPr>
        <w:t xml:space="preserve">: </w:t>
      </w:r>
      <w:r w:rsidRPr="00616C3B">
        <w:rPr>
          <w:rFonts w:asciiTheme="majorHAnsi" w:hAnsiTheme="majorHAnsi" w:cs="Helvetica"/>
          <w:i/>
          <w:color w:val="000000" w:themeColor="text1"/>
          <w:sz w:val="20"/>
          <w:szCs w:val="20"/>
          <w:lang w:val="en-US"/>
        </w:rPr>
        <w:t xml:space="preserve">We have carefully </w:t>
      </w:r>
      <w:proofErr w:type="spellStart"/>
      <w:r w:rsidRPr="00616C3B">
        <w:rPr>
          <w:rFonts w:asciiTheme="majorHAnsi" w:hAnsiTheme="majorHAnsi" w:cs="Helvetica"/>
          <w:i/>
          <w:color w:val="000000" w:themeColor="text1"/>
          <w:sz w:val="20"/>
          <w:szCs w:val="20"/>
          <w:lang w:val="en-US"/>
        </w:rPr>
        <w:t>analysed</w:t>
      </w:r>
      <w:proofErr w:type="spellEnd"/>
      <w:r w:rsidRPr="00616C3B">
        <w:rPr>
          <w:rFonts w:asciiTheme="majorHAnsi" w:hAnsiTheme="majorHAnsi" w:cs="Helvetica"/>
          <w:i/>
          <w:color w:val="000000" w:themeColor="text1"/>
          <w:sz w:val="20"/>
          <w:szCs w:val="20"/>
          <w:lang w:val="en-US"/>
        </w:rPr>
        <w:t xml:space="preserve"> a lot of video data and chat logs</w:t>
      </w:r>
      <w:r w:rsidR="0099039C">
        <w:rPr>
          <w:rFonts w:asciiTheme="majorHAnsi" w:hAnsiTheme="majorHAnsi" w:cs="Helvetica"/>
          <w:i/>
          <w:color w:val="000000" w:themeColor="text1"/>
          <w:sz w:val="20"/>
          <w:szCs w:val="20"/>
          <w:lang w:val="en-US"/>
        </w:rPr>
        <w:t xml:space="preserve"> (and added explanations of these in Section 6.1)</w:t>
      </w:r>
      <w:r w:rsidRPr="00616C3B">
        <w:rPr>
          <w:rFonts w:asciiTheme="majorHAnsi" w:hAnsiTheme="majorHAnsi" w:cs="Helvetica"/>
          <w:i/>
          <w:color w:val="000000" w:themeColor="text1"/>
          <w:sz w:val="20"/>
          <w:szCs w:val="20"/>
          <w:lang w:val="en-US"/>
        </w:rPr>
        <w:t xml:space="preserve"> –these are standard approaches in such field trials. We have</w:t>
      </w:r>
      <w:r w:rsidR="003E3200">
        <w:rPr>
          <w:rFonts w:asciiTheme="majorHAnsi" w:hAnsiTheme="majorHAnsi" w:cs="Helvetica"/>
          <w:i/>
          <w:color w:val="000000" w:themeColor="text1"/>
          <w:sz w:val="20"/>
          <w:szCs w:val="20"/>
          <w:lang w:val="en-US"/>
        </w:rPr>
        <w:t xml:space="preserve"> </w:t>
      </w:r>
      <w:proofErr w:type="gramStart"/>
      <w:r w:rsidR="003E3200">
        <w:rPr>
          <w:rFonts w:asciiTheme="majorHAnsi" w:hAnsiTheme="majorHAnsi" w:cs="Helvetica"/>
          <w:i/>
          <w:color w:val="000000" w:themeColor="text1"/>
          <w:sz w:val="20"/>
          <w:szCs w:val="20"/>
          <w:lang w:val="en-US"/>
        </w:rPr>
        <w:t xml:space="preserve">now </w:t>
      </w:r>
      <w:r w:rsidRPr="00616C3B">
        <w:rPr>
          <w:rFonts w:asciiTheme="majorHAnsi" w:hAnsiTheme="majorHAnsi" w:cs="Helvetica"/>
          <w:i/>
          <w:color w:val="000000" w:themeColor="text1"/>
          <w:sz w:val="20"/>
          <w:szCs w:val="20"/>
          <w:lang w:val="en-US"/>
        </w:rPr>
        <w:t xml:space="preserve"> </w:t>
      </w:r>
      <w:r w:rsidR="00360F30">
        <w:rPr>
          <w:rFonts w:asciiTheme="majorHAnsi" w:hAnsiTheme="majorHAnsi" w:cs="Helvetica"/>
          <w:i/>
          <w:color w:val="000000" w:themeColor="text1"/>
          <w:sz w:val="20"/>
          <w:szCs w:val="20"/>
          <w:lang w:val="en-US"/>
        </w:rPr>
        <w:t>also</w:t>
      </w:r>
      <w:proofErr w:type="gramEnd"/>
      <w:r w:rsidR="00360F30">
        <w:rPr>
          <w:rFonts w:asciiTheme="majorHAnsi" w:hAnsiTheme="majorHAnsi" w:cs="Helvetica"/>
          <w:i/>
          <w:color w:val="000000" w:themeColor="text1"/>
          <w:sz w:val="20"/>
          <w:szCs w:val="20"/>
          <w:lang w:val="en-US"/>
        </w:rPr>
        <w:t xml:space="preserve"> </w:t>
      </w:r>
      <w:r w:rsidRPr="00616C3B">
        <w:rPr>
          <w:rFonts w:asciiTheme="majorHAnsi" w:hAnsiTheme="majorHAnsi" w:cs="Helvetica"/>
          <w:i/>
          <w:color w:val="000000" w:themeColor="text1"/>
          <w:sz w:val="20"/>
          <w:szCs w:val="20"/>
          <w:lang w:val="en-US"/>
        </w:rPr>
        <w:t>added statements from the participants to support the conclusions we draw.</w:t>
      </w:r>
    </w:p>
    <w:p w14:paraId="23DDC4B8" w14:textId="77777777" w:rsidR="00EE644C" w:rsidRDefault="00EE644C" w:rsidP="00F86341">
      <w:pPr>
        <w:widowControl w:val="0"/>
        <w:autoSpaceDE w:val="0"/>
        <w:autoSpaceDN w:val="0"/>
        <w:adjustRightInd w:val="0"/>
        <w:rPr>
          <w:rFonts w:asciiTheme="majorHAnsi" w:hAnsiTheme="majorHAnsi" w:cs="Helvetica"/>
          <w:color w:val="000000" w:themeColor="text1"/>
          <w:sz w:val="20"/>
          <w:szCs w:val="20"/>
          <w:lang w:val="en-US"/>
        </w:rPr>
      </w:pPr>
    </w:p>
    <w:p w14:paraId="1480CFFA" w14:textId="77777777" w:rsidR="00EE644C" w:rsidRPr="00616C3B" w:rsidRDefault="00EE644C" w:rsidP="00F86341">
      <w:pPr>
        <w:widowControl w:val="0"/>
        <w:autoSpaceDE w:val="0"/>
        <w:autoSpaceDN w:val="0"/>
        <w:adjustRightInd w:val="0"/>
        <w:rPr>
          <w:rFonts w:asciiTheme="majorHAnsi" w:hAnsiTheme="majorHAnsi" w:cs="Helvetica"/>
          <w:color w:val="000000" w:themeColor="text1"/>
          <w:sz w:val="20"/>
          <w:szCs w:val="20"/>
          <w:lang w:val="en-US"/>
        </w:rPr>
      </w:pPr>
    </w:p>
    <w:p w14:paraId="38BA8B5A"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 xml:space="preserve">The MMDP solution is clearly not presented in enough detail to allow replication, but for the purposes of this paper is probably OK. </w:t>
      </w:r>
    </w:p>
    <w:p w14:paraId="6780BC22"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p>
    <w:p w14:paraId="775086C1" w14:textId="66858F82" w:rsidR="00486A00" w:rsidRPr="00616C3B" w:rsidRDefault="00486A00" w:rsidP="00EB6F14">
      <w:pPr>
        <w:widowControl w:val="0"/>
        <w:autoSpaceDE w:val="0"/>
        <w:autoSpaceDN w:val="0"/>
        <w:adjustRightInd w:val="0"/>
        <w:rPr>
          <w:rFonts w:asciiTheme="majorHAnsi" w:eastAsia="宋体" w:hAnsiTheme="majorHAnsi" w:cs="Helvetica"/>
          <w:color w:val="000000" w:themeColor="text1"/>
          <w:sz w:val="20"/>
          <w:szCs w:val="20"/>
          <w:lang w:val="en-US" w:eastAsia="zh-CN"/>
        </w:rPr>
      </w:pPr>
      <w:r w:rsidRPr="00616C3B">
        <w:rPr>
          <w:rFonts w:asciiTheme="majorHAnsi" w:hAnsiTheme="majorHAnsi" w:cs="Helvetica"/>
          <w:b/>
          <w:color w:val="000000" w:themeColor="text1"/>
          <w:sz w:val="20"/>
          <w:szCs w:val="20"/>
          <w:lang w:val="en-US"/>
        </w:rPr>
        <w:t>RESPONSE</w:t>
      </w:r>
      <w:r w:rsidR="006A4022" w:rsidRPr="00616C3B">
        <w:rPr>
          <w:rFonts w:asciiTheme="majorHAnsi" w:eastAsia="宋体" w:hAnsiTheme="majorHAnsi" w:cs="Helvetica"/>
          <w:color w:val="000000" w:themeColor="text1"/>
          <w:sz w:val="20"/>
          <w:szCs w:val="20"/>
          <w:lang w:val="en-US" w:eastAsia="zh-CN"/>
        </w:rPr>
        <w:t xml:space="preserve">: </w:t>
      </w:r>
      <w:r w:rsidR="006F0EDE" w:rsidRPr="00616C3B">
        <w:rPr>
          <w:rFonts w:asciiTheme="majorHAnsi" w:eastAsia="宋体" w:hAnsiTheme="majorHAnsi" w:cs="Helvetica"/>
          <w:i/>
          <w:color w:val="000000" w:themeColor="text1"/>
          <w:sz w:val="20"/>
          <w:szCs w:val="20"/>
          <w:lang w:val="en-US" w:eastAsia="zh-CN"/>
        </w:rPr>
        <w:t>We built a MMDP simulator of our scenario for planning.</w:t>
      </w:r>
      <w:r w:rsidR="00F83C2C" w:rsidRPr="00616C3B">
        <w:rPr>
          <w:rFonts w:asciiTheme="majorHAnsi" w:eastAsia="宋体" w:hAnsiTheme="majorHAnsi" w:cs="Helvetica"/>
          <w:i/>
          <w:color w:val="000000" w:themeColor="text1"/>
          <w:sz w:val="20"/>
          <w:szCs w:val="20"/>
          <w:lang w:val="en-US" w:eastAsia="zh-CN"/>
        </w:rPr>
        <w:t xml:space="preserve"> </w:t>
      </w:r>
      <w:r w:rsidR="00D132C3" w:rsidRPr="00616C3B">
        <w:rPr>
          <w:rFonts w:asciiTheme="majorHAnsi" w:eastAsia="宋体" w:hAnsiTheme="majorHAnsi" w:cs="Helvetica"/>
          <w:i/>
          <w:color w:val="000000" w:themeColor="text1"/>
          <w:sz w:val="20"/>
          <w:szCs w:val="20"/>
          <w:lang w:val="en-US" w:eastAsia="zh-CN"/>
        </w:rPr>
        <w:t>In more detail</w:t>
      </w:r>
      <w:r w:rsidR="00F83C2C" w:rsidRPr="00616C3B">
        <w:rPr>
          <w:rFonts w:asciiTheme="majorHAnsi" w:eastAsia="宋体" w:hAnsiTheme="majorHAnsi" w:cs="Helvetica"/>
          <w:i/>
          <w:color w:val="000000" w:themeColor="text1"/>
          <w:sz w:val="20"/>
          <w:szCs w:val="20"/>
          <w:lang w:val="en-US" w:eastAsia="zh-CN"/>
        </w:rPr>
        <w:t xml:space="preserve">, the factors related to the plan including the radioactive level of each location, the location of each </w:t>
      </w:r>
      <w:r w:rsidR="00320539" w:rsidRPr="00616C3B">
        <w:rPr>
          <w:rFonts w:asciiTheme="majorHAnsi" w:eastAsia="宋体" w:hAnsiTheme="majorHAnsi" w:cs="Helvetica"/>
          <w:i/>
          <w:color w:val="000000" w:themeColor="text1"/>
          <w:sz w:val="20"/>
          <w:szCs w:val="20"/>
          <w:lang w:val="en-US" w:eastAsia="zh-CN"/>
        </w:rPr>
        <w:t>FR</w:t>
      </w:r>
      <w:r w:rsidR="00F83C2C" w:rsidRPr="00616C3B">
        <w:rPr>
          <w:rFonts w:asciiTheme="majorHAnsi" w:eastAsia="宋体" w:hAnsiTheme="majorHAnsi" w:cs="Helvetica"/>
          <w:i/>
          <w:color w:val="000000" w:themeColor="text1"/>
          <w:sz w:val="20"/>
          <w:szCs w:val="20"/>
          <w:lang w:val="en-US" w:eastAsia="zh-CN"/>
        </w:rPr>
        <w:t xml:space="preserve">, their health level, and the status of each task are represented as state variables. The actions of each </w:t>
      </w:r>
      <w:r w:rsidR="00320539" w:rsidRPr="00616C3B">
        <w:rPr>
          <w:rFonts w:asciiTheme="majorHAnsi" w:eastAsia="宋体" w:hAnsiTheme="majorHAnsi" w:cs="Helvetica"/>
          <w:i/>
          <w:color w:val="000000" w:themeColor="text1"/>
          <w:sz w:val="20"/>
          <w:szCs w:val="20"/>
          <w:lang w:val="en-US" w:eastAsia="zh-CN"/>
        </w:rPr>
        <w:t>FR</w:t>
      </w:r>
      <w:r w:rsidR="00F83C2C" w:rsidRPr="00616C3B">
        <w:rPr>
          <w:rFonts w:asciiTheme="majorHAnsi" w:eastAsia="宋体" w:hAnsiTheme="majorHAnsi" w:cs="Helvetica"/>
          <w:i/>
          <w:color w:val="000000" w:themeColor="text1"/>
          <w:sz w:val="20"/>
          <w:szCs w:val="20"/>
          <w:lang w:val="en-US" w:eastAsia="zh-CN"/>
        </w:rPr>
        <w:t xml:space="preserve"> are</w:t>
      </w:r>
      <w:r w:rsidR="00320539" w:rsidRPr="00616C3B">
        <w:rPr>
          <w:rFonts w:asciiTheme="majorHAnsi" w:eastAsia="宋体" w:hAnsiTheme="majorHAnsi" w:cs="Helvetica"/>
          <w:i/>
          <w:color w:val="000000" w:themeColor="text1"/>
          <w:sz w:val="20"/>
          <w:szCs w:val="20"/>
          <w:lang w:val="en-US" w:eastAsia="zh-CN"/>
        </w:rPr>
        <w:t>:</w:t>
      </w:r>
      <w:r w:rsidR="00F83C2C" w:rsidRPr="00616C3B">
        <w:rPr>
          <w:rFonts w:asciiTheme="majorHAnsi" w:eastAsia="宋体" w:hAnsiTheme="majorHAnsi" w:cs="Helvetica"/>
          <w:i/>
          <w:color w:val="000000" w:themeColor="text1"/>
          <w:sz w:val="20"/>
          <w:szCs w:val="20"/>
          <w:lang w:val="en-US" w:eastAsia="zh-CN"/>
        </w:rPr>
        <w:t xml:space="preserve"> staying in the current location, moving to a </w:t>
      </w:r>
      <w:proofErr w:type="spellStart"/>
      <w:r w:rsidR="00F83C2C" w:rsidRPr="00616C3B">
        <w:rPr>
          <w:rFonts w:asciiTheme="majorHAnsi" w:eastAsia="宋体" w:hAnsiTheme="majorHAnsi" w:cs="Helvetica"/>
          <w:i/>
          <w:color w:val="000000" w:themeColor="text1"/>
          <w:sz w:val="20"/>
          <w:szCs w:val="20"/>
          <w:lang w:val="en-US" w:eastAsia="zh-CN"/>
        </w:rPr>
        <w:t>neighbo</w:t>
      </w:r>
      <w:r w:rsidR="00320539" w:rsidRPr="00616C3B">
        <w:rPr>
          <w:rFonts w:asciiTheme="majorHAnsi" w:eastAsia="宋体" w:hAnsiTheme="majorHAnsi" w:cs="Helvetica"/>
          <w:i/>
          <w:color w:val="000000" w:themeColor="text1"/>
          <w:sz w:val="20"/>
          <w:szCs w:val="20"/>
          <w:lang w:val="en-US" w:eastAsia="zh-CN"/>
        </w:rPr>
        <w:t>ur</w:t>
      </w:r>
      <w:proofErr w:type="spellEnd"/>
      <w:r w:rsidR="00320539" w:rsidRPr="00616C3B">
        <w:rPr>
          <w:rFonts w:asciiTheme="majorHAnsi" w:eastAsia="宋体" w:hAnsiTheme="majorHAnsi" w:cs="Helvetica"/>
          <w:i/>
          <w:color w:val="000000" w:themeColor="text1"/>
          <w:sz w:val="20"/>
          <w:szCs w:val="20"/>
          <w:lang w:val="en-US" w:eastAsia="zh-CN"/>
        </w:rPr>
        <w:t xml:space="preserve"> location, or completing</w:t>
      </w:r>
      <w:r w:rsidR="00F83C2C" w:rsidRPr="00616C3B">
        <w:rPr>
          <w:rFonts w:asciiTheme="majorHAnsi" w:eastAsia="宋体" w:hAnsiTheme="majorHAnsi" w:cs="Helvetica"/>
          <w:i/>
          <w:color w:val="000000" w:themeColor="text1"/>
          <w:sz w:val="20"/>
          <w:szCs w:val="20"/>
          <w:lang w:val="en-US" w:eastAsia="zh-CN"/>
        </w:rPr>
        <w:t xml:space="preserve"> a task at the current location. The transition function defines the probabilities of transiting from the current state to a next state given a joint action of all </w:t>
      </w:r>
      <w:proofErr w:type="spellStart"/>
      <w:r w:rsidR="00320539" w:rsidRPr="00616C3B">
        <w:rPr>
          <w:rFonts w:asciiTheme="majorHAnsi" w:eastAsia="宋体" w:hAnsiTheme="majorHAnsi" w:cs="Helvetica"/>
          <w:i/>
          <w:color w:val="000000" w:themeColor="text1"/>
          <w:sz w:val="20"/>
          <w:szCs w:val="20"/>
          <w:lang w:val="en-US" w:eastAsia="zh-CN"/>
        </w:rPr>
        <w:t>FRs</w:t>
      </w:r>
      <w:r w:rsidR="00F83C2C" w:rsidRPr="00616C3B">
        <w:rPr>
          <w:rFonts w:asciiTheme="majorHAnsi" w:eastAsia="宋体" w:hAnsiTheme="majorHAnsi" w:cs="Helvetica"/>
          <w:i/>
          <w:color w:val="000000" w:themeColor="text1"/>
          <w:sz w:val="20"/>
          <w:szCs w:val="20"/>
          <w:lang w:val="en-US" w:eastAsia="zh-CN"/>
        </w:rPr>
        <w:t>.</w:t>
      </w:r>
      <w:proofErr w:type="spellEnd"/>
      <w:r w:rsidR="00F83C2C" w:rsidRPr="00616C3B">
        <w:rPr>
          <w:rFonts w:asciiTheme="majorHAnsi" w:eastAsia="宋体" w:hAnsiTheme="majorHAnsi" w:cs="Helvetica"/>
          <w:i/>
          <w:color w:val="000000" w:themeColor="text1"/>
          <w:sz w:val="20"/>
          <w:szCs w:val="20"/>
          <w:lang w:val="en-US" w:eastAsia="zh-CN"/>
        </w:rPr>
        <w:t xml:space="preserve"> The </w:t>
      </w:r>
      <w:r w:rsidR="00320539" w:rsidRPr="00616C3B">
        <w:rPr>
          <w:rFonts w:asciiTheme="majorHAnsi" w:eastAsia="宋体" w:hAnsiTheme="majorHAnsi" w:cs="Helvetica"/>
          <w:i/>
          <w:color w:val="000000" w:themeColor="text1"/>
          <w:sz w:val="20"/>
          <w:szCs w:val="20"/>
          <w:lang w:val="en-US" w:eastAsia="zh-CN"/>
        </w:rPr>
        <w:t>FRs</w:t>
      </w:r>
      <w:r w:rsidR="00F83C2C" w:rsidRPr="00616C3B">
        <w:rPr>
          <w:rFonts w:asciiTheme="majorHAnsi" w:eastAsia="宋体" w:hAnsiTheme="majorHAnsi" w:cs="Helvetica"/>
          <w:i/>
          <w:color w:val="000000" w:themeColor="text1"/>
          <w:sz w:val="20"/>
          <w:szCs w:val="20"/>
          <w:lang w:val="en-US" w:eastAsia="zh-CN"/>
        </w:rPr>
        <w:t xml:space="preserve"> </w:t>
      </w:r>
      <w:proofErr w:type="gramStart"/>
      <w:r w:rsidR="00F83C2C" w:rsidRPr="00616C3B">
        <w:rPr>
          <w:rFonts w:asciiTheme="majorHAnsi" w:eastAsia="宋体" w:hAnsiTheme="majorHAnsi" w:cs="Helvetica"/>
          <w:i/>
          <w:color w:val="000000" w:themeColor="text1"/>
          <w:sz w:val="20"/>
          <w:szCs w:val="20"/>
          <w:lang w:val="en-US" w:eastAsia="zh-CN"/>
        </w:rPr>
        <w:t>are</w:t>
      </w:r>
      <w:proofErr w:type="gramEnd"/>
      <w:r w:rsidR="00F83C2C" w:rsidRPr="00616C3B">
        <w:rPr>
          <w:rFonts w:asciiTheme="majorHAnsi" w:eastAsia="宋体" w:hAnsiTheme="majorHAnsi" w:cs="Helvetica"/>
          <w:i/>
          <w:color w:val="000000" w:themeColor="text1"/>
          <w:sz w:val="20"/>
          <w:szCs w:val="20"/>
          <w:lang w:val="en-US" w:eastAsia="zh-CN"/>
        </w:rPr>
        <w:t xml:space="preserve"> rewarded if a task is completed before its deadline</w:t>
      </w:r>
      <w:r w:rsidR="00D132C3" w:rsidRPr="00616C3B">
        <w:rPr>
          <w:rFonts w:asciiTheme="majorHAnsi" w:eastAsia="宋体" w:hAnsiTheme="majorHAnsi" w:cs="Helvetica"/>
          <w:i/>
          <w:color w:val="000000" w:themeColor="text1"/>
          <w:sz w:val="20"/>
          <w:szCs w:val="20"/>
          <w:lang w:val="en-US" w:eastAsia="zh-CN"/>
        </w:rPr>
        <w:t xml:space="preserve"> and</w:t>
      </w:r>
      <w:r w:rsidR="00F83C2C" w:rsidRPr="00616C3B">
        <w:rPr>
          <w:rFonts w:asciiTheme="majorHAnsi" w:eastAsia="宋体" w:hAnsiTheme="majorHAnsi" w:cs="Helvetica"/>
          <w:i/>
          <w:color w:val="000000" w:themeColor="text1"/>
          <w:sz w:val="20"/>
          <w:szCs w:val="20"/>
          <w:lang w:val="en-US" w:eastAsia="zh-CN"/>
        </w:rPr>
        <w:t xml:space="preserve"> get a penalty if they are killed by the radioactive cloud. The policy is a mapping from a state to a joint </w:t>
      </w:r>
      <w:r w:rsidR="00D132C3" w:rsidRPr="00616C3B">
        <w:rPr>
          <w:rFonts w:asciiTheme="majorHAnsi" w:eastAsia="宋体" w:hAnsiTheme="majorHAnsi" w:cs="Helvetica"/>
          <w:i/>
          <w:color w:val="000000" w:themeColor="text1"/>
          <w:sz w:val="20"/>
          <w:szCs w:val="20"/>
          <w:lang w:val="en-US" w:eastAsia="zh-CN"/>
        </w:rPr>
        <w:t xml:space="preserve">action for all </w:t>
      </w:r>
      <w:r w:rsidR="00320539" w:rsidRPr="00616C3B">
        <w:rPr>
          <w:rFonts w:asciiTheme="majorHAnsi" w:eastAsia="宋体" w:hAnsiTheme="majorHAnsi" w:cs="Helvetica"/>
          <w:i/>
          <w:color w:val="000000" w:themeColor="text1"/>
          <w:sz w:val="20"/>
          <w:szCs w:val="20"/>
          <w:lang w:val="en-US" w:eastAsia="zh-CN"/>
        </w:rPr>
        <w:t>FRs</w:t>
      </w:r>
      <w:r w:rsidR="00D132C3" w:rsidRPr="00616C3B">
        <w:rPr>
          <w:rFonts w:asciiTheme="majorHAnsi" w:eastAsia="宋体" w:hAnsiTheme="majorHAnsi" w:cs="Helvetica"/>
          <w:i/>
          <w:color w:val="000000" w:themeColor="text1"/>
          <w:sz w:val="20"/>
          <w:szCs w:val="20"/>
          <w:lang w:val="en-US" w:eastAsia="zh-CN"/>
        </w:rPr>
        <w:t xml:space="preserve"> so each </w:t>
      </w:r>
      <w:r w:rsidR="00320539" w:rsidRPr="00616C3B">
        <w:rPr>
          <w:rFonts w:asciiTheme="majorHAnsi" w:eastAsia="宋体" w:hAnsiTheme="majorHAnsi" w:cs="Helvetica"/>
          <w:i/>
          <w:color w:val="000000" w:themeColor="text1"/>
          <w:sz w:val="20"/>
          <w:szCs w:val="20"/>
          <w:lang w:val="en-US" w:eastAsia="zh-CN"/>
        </w:rPr>
        <w:t>FR</w:t>
      </w:r>
      <w:r w:rsidR="00D132C3" w:rsidRPr="00616C3B">
        <w:rPr>
          <w:rFonts w:asciiTheme="majorHAnsi" w:eastAsia="宋体" w:hAnsiTheme="majorHAnsi" w:cs="Helvetica"/>
          <w:i/>
          <w:color w:val="000000" w:themeColor="text1"/>
          <w:sz w:val="20"/>
          <w:szCs w:val="20"/>
          <w:lang w:val="en-US" w:eastAsia="zh-CN"/>
        </w:rPr>
        <w:t xml:space="preserve"> can select an action for the current state.</w:t>
      </w:r>
      <w:r w:rsidR="00EB6F14" w:rsidRPr="00616C3B">
        <w:rPr>
          <w:rFonts w:asciiTheme="majorHAnsi" w:eastAsia="宋体" w:hAnsiTheme="majorHAnsi" w:cs="Helvetica"/>
          <w:i/>
          <w:color w:val="000000" w:themeColor="text1"/>
          <w:sz w:val="20"/>
          <w:szCs w:val="20"/>
          <w:lang w:val="en-US" w:eastAsia="zh-CN"/>
        </w:rPr>
        <w:t xml:space="preserve"> This is clarified in Section 4.</w:t>
      </w:r>
    </w:p>
    <w:p w14:paraId="1CA110D6" w14:textId="77777777" w:rsidR="006A4022" w:rsidRPr="00616C3B" w:rsidRDefault="006A4022" w:rsidP="00F86341">
      <w:pPr>
        <w:widowControl w:val="0"/>
        <w:autoSpaceDE w:val="0"/>
        <w:autoSpaceDN w:val="0"/>
        <w:adjustRightInd w:val="0"/>
        <w:rPr>
          <w:rFonts w:asciiTheme="majorHAnsi" w:hAnsiTheme="majorHAnsi" w:cs="Helvetica"/>
          <w:color w:val="000000" w:themeColor="text1"/>
          <w:sz w:val="20"/>
          <w:szCs w:val="20"/>
          <w:lang w:val="en-US"/>
        </w:rPr>
      </w:pPr>
    </w:p>
    <w:p w14:paraId="50BE4648"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proofErr w:type="gramStart"/>
      <w:r w:rsidRPr="00616C3B">
        <w:rPr>
          <w:rFonts w:asciiTheme="majorHAnsi" w:hAnsiTheme="majorHAnsi" w:cs="Helvetica"/>
          <w:color w:val="C0504D" w:themeColor="accent2"/>
          <w:sz w:val="20"/>
          <w:szCs w:val="20"/>
          <w:lang w:val="en-US"/>
        </w:rPr>
        <w:t>FIGURES AND TABLES.</w:t>
      </w:r>
      <w:proofErr w:type="gramEnd"/>
      <w:r w:rsidRPr="00616C3B">
        <w:rPr>
          <w:rFonts w:asciiTheme="majorHAnsi" w:hAnsiTheme="majorHAnsi" w:cs="Helvetica"/>
          <w:color w:val="C0504D" w:themeColor="accent2"/>
          <w:sz w:val="20"/>
          <w:szCs w:val="20"/>
          <w:lang w:val="en-US"/>
        </w:rPr>
        <w:t xml:space="preserve">  ARE THE FIGURES AND TABLES NECESSARY AND SUFFICIENT?</w:t>
      </w:r>
    </w:p>
    <w:p w14:paraId="2E9B2182"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p>
    <w:p w14:paraId="10613A8B"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 xml:space="preserve">For this sort of work, where things are actually moving around an environment, I think it is always useful to show some sort of trace of movement (it should exist since the agent knows where the humans are?) to give a feel for what happened.  Even just an analysis of movement would be useful. *Why* were the unsupported humans worse, did they keep </w:t>
      </w:r>
      <w:proofErr w:type="spellStart"/>
      <w:r w:rsidRPr="00616C3B">
        <w:rPr>
          <w:rFonts w:asciiTheme="majorHAnsi" w:hAnsiTheme="majorHAnsi" w:cs="Helvetica"/>
          <w:color w:val="C0504D" w:themeColor="accent2"/>
          <w:sz w:val="20"/>
          <w:szCs w:val="20"/>
          <w:lang w:val="en-US"/>
        </w:rPr>
        <w:t>criss-crossing</w:t>
      </w:r>
      <w:proofErr w:type="spellEnd"/>
      <w:r w:rsidRPr="00616C3B">
        <w:rPr>
          <w:rFonts w:asciiTheme="majorHAnsi" w:hAnsiTheme="majorHAnsi" w:cs="Helvetica"/>
          <w:color w:val="C0504D" w:themeColor="accent2"/>
          <w:sz w:val="20"/>
          <w:szCs w:val="20"/>
          <w:lang w:val="en-US"/>
        </w:rPr>
        <w:t xml:space="preserve"> the environment or were they myopic and missed opportunities or did they just interfere/conflict with each other? - </w:t>
      </w:r>
      <w:proofErr w:type="gramStart"/>
      <w:r w:rsidRPr="00616C3B">
        <w:rPr>
          <w:rFonts w:asciiTheme="majorHAnsi" w:hAnsiTheme="majorHAnsi" w:cs="Helvetica"/>
          <w:color w:val="C0504D" w:themeColor="accent2"/>
          <w:sz w:val="20"/>
          <w:szCs w:val="20"/>
          <w:lang w:val="en-US"/>
        </w:rPr>
        <w:t>any</w:t>
      </w:r>
      <w:proofErr w:type="gramEnd"/>
      <w:r w:rsidRPr="00616C3B">
        <w:rPr>
          <w:rFonts w:asciiTheme="majorHAnsi" w:hAnsiTheme="majorHAnsi" w:cs="Helvetica"/>
          <w:color w:val="C0504D" w:themeColor="accent2"/>
          <w:sz w:val="20"/>
          <w:szCs w:val="20"/>
          <w:lang w:val="en-US"/>
        </w:rPr>
        <w:t xml:space="preserve"> of these cases suggests something very different for why the agent support was useful. </w:t>
      </w:r>
    </w:p>
    <w:p w14:paraId="7D0F9074"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p>
    <w:p w14:paraId="4EC57C89" w14:textId="311E707D" w:rsidR="00486A00" w:rsidRPr="00616C3B" w:rsidRDefault="00486A00" w:rsidP="004A5963">
      <w:pPr>
        <w:widowControl w:val="0"/>
        <w:autoSpaceDE w:val="0"/>
        <w:autoSpaceDN w:val="0"/>
        <w:adjustRightInd w:val="0"/>
        <w:rPr>
          <w:rFonts w:asciiTheme="majorHAnsi" w:hAnsiTheme="majorHAnsi" w:cs="Helvetica"/>
          <w:i/>
          <w:color w:val="000000" w:themeColor="text1"/>
          <w:sz w:val="20"/>
          <w:szCs w:val="20"/>
          <w:lang w:val="en-US"/>
        </w:rPr>
      </w:pPr>
      <w:r w:rsidRPr="00616C3B">
        <w:rPr>
          <w:rFonts w:asciiTheme="majorHAnsi" w:hAnsiTheme="majorHAnsi" w:cs="Helvetica"/>
          <w:b/>
          <w:color w:val="000000" w:themeColor="text1"/>
          <w:sz w:val="20"/>
          <w:szCs w:val="20"/>
          <w:lang w:val="en-US"/>
        </w:rPr>
        <w:t>RESPONSE</w:t>
      </w:r>
      <w:r w:rsidRPr="00616C3B">
        <w:rPr>
          <w:rFonts w:asciiTheme="majorHAnsi" w:hAnsiTheme="majorHAnsi" w:cs="Helvetica"/>
          <w:color w:val="000000" w:themeColor="text1"/>
          <w:sz w:val="20"/>
          <w:szCs w:val="20"/>
          <w:lang w:val="en-US"/>
        </w:rPr>
        <w:t xml:space="preserve">: </w:t>
      </w:r>
      <w:r w:rsidR="004A5963" w:rsidRPr="00616C3B">
        <w:rPr>
          <w:rFonts w:asciiTheme="majorHAnsi" w:hAnsiTheme="majorHAnsi" w:cs="Helvetica"/>
          <w:i/>
          <w:color w:val="000000" w:themeColor="text1"/>
          <w:sz w:val="20"/>
          <w:szCs w:val="20"/>
          <w:lang w:val="en-US"/>
        </w:rPr>
        <w:t xml:space="preserve">We have added a figure (Figure 4) to show a trace of how users moved in the environment. We added a discussion of patterns </w:t>
      </w:r>
      <w:r w:rsidR="002D2D70" w:rsidRPr="00616C3B">
        <w:rPr>
          <w:rFonts w:asciiTheme="majorHAnsi" w:hAnsiTheme="majorHAnsi" w:cs="Helvetica"/>
          <w:i/>
          <w:color w:val="000000" w:themeColor="text1"/>
          <w:sz w:val="20"/>
          <w:szCs w:val="20"/>
          <w:lang w:val="en-US"/>
        </w:rPr>
        <w:t>observed</w:t>
      </w:r>
      <w:r w:rsidR="004A5963" w:rsidRPr="00616C3B">
        <w:rPr>
          <w:rFonts w:asciiTheme="majorHAnsi" w:hAnsiTheme="majorHAnsi" w:cs="Helvetica"/>
          <w:i/>
          <w:color w:val="000000" w:themeColor="text1"/>
          <w:sz w:val="20"/>
          <w:szCs w:val="20"/>
          <w:lang w:val="en-US"/>
        </w:rPr>
        <w:t>.</w:t>
      </w:r>
    </w:p>
    <w:p w14:paraId="5925A78D"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p>
    <w:p w14:paraId="55DB1F81"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p>
    <w:p w14:paraId="52547200"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This paper is interesting and reflects quality work.  However, it is just not clear what the value of it is to the broader community.  It goes shallowly into multiple areas, making it hard to draw general conclusions on any of the areas and not clear what to do with the high-level conclusion.  </w:t>
      </w:r>
    </w:p>
    <w:p w14:paraId="0CA6578C" w14:textId="77777777" w:rsidR="00F86341" w:rsidRPr="00616C3B" w:rsidRDefault="00F86341" w:rsidP="00F86341">
      <w:pPr>
        <w:widowControl w:val="0"/>
        <w:autoSpaceDE w:val="0"/>
        <w:autoSpaceDN w:val="0"/>
        <w:adjustRightInd w:val="0"/>
        <w:rPr>
          <w:rFonts w:asciiTheme="majorHAnsi" w:hAnsiTheme="majorHAnsi" w:cs="Helvetica"/>
          <w:b/>
          <w:color w:val="000000" w:themeColor="text1"/>
          <w:sz w:val="20"/>
          <w:szCs w:val="20"/>
          <w:lang w:val="en-US"/>
        </w:rPr>
      </w:pPr>
    </w:p>
    <w:p w14:paraId="5813019E" w14:textId="7B2C2E5E" w:rsidR="00606023" w:rsidRPr="00616C3B" w:rsidRDefault="00606023" w:rsidP="00F86341">
      <w:pPr>
        <w:widowControl w:val="0"/>
        <w:autoSpaceDE w:val="0"/>
        <w:autoSpaceDN w:val="0"/>
        <w:adjustRightInd w:val="0"/>
        <w:rPr>
          <w:rFonts w:asciiTheme="majorHAnsi" w:hAnsiTheme="majorHAnsi" w:cs="Helvetica"/>
          <w:b/>
          <w:color w:val="000000" w:themeColor="text1"/>
          <w:sz w:val="20"/>
          <w:szCs w:val="20"/>
          <w:lang w:val="en-US"/>
        </w:rPr>
      </w:pPr>
      <w:r w:rsidRPr="00616C3B">
        <w:rPr>
          <w:rFonts w:asciiTheme="majorHAnsi" w:hAnsiTheme="majorHAnsi" w:cs="Helvetica"/>
          <w:b/>
          <w:color w:val="000000" w:themeColor="text1"/>
          <w:sz w:val="20"/>
          <w:szCs w:val="20"/>
          <w:lang w:val="en-US"/>
        </w:rPr>
        <w:t xml:space="preserve">RESPONSE: </w:t>
      </w:r>
      <w:r w:rsidRPr="00D40790">
        <w:rPr>
          <w:rFonts w:asciiTheme="majorHAnsi" w:hAnsiTheme="majorHAnsi" w:cs="Helvetica"/>
          <w:i/>
          <w:color w:val="000000" w:themeColor="text1"/>
          <w:sz w:val="20"/>
          <w:szCs w:val="20"/>
          <w:lang w:val="en-US"/>
        </w:rPr>
        <w:t xml:space="preserve">we provide a deeper analysis and positioning of the work in the new version </w:t>
      </w:r>
      <w:r w:rsidR="00F16EB5">
        <w:rPr>
          <w:rFonts w:asciiTheme="majorHAnsi" w:hAnsiTheme="majorHAnsi" w:cs="Helvetica"/>
          <w:i/>
          <w:color w:val="000000" w:themeColor="text1"/>
          <w:sz w:val="20"/>
          <w:szCs w:val="20"/>
          <w:lang w:val="en-US"/>
        </w:rPr>
        <w:t>in our related work (Section 2 – especially in response to Reviewer2) and provided more details on the experiments (Section 6).</w:t>
      </w:r>
    </w:p>
    <w:p w14:paraId="6C31FAB7" w14:textId="77777777" w:rsidR="00606023" w:rsidRPr="00616C3B" w:rsidRDefault="00606023" w:rsidP="00F86341">
      <w:pPr>
        <w:widowControl w:val="0"/>
        <w:autoSpaceDE w:val="0"/>
        <w:autoSpaceDN w:val="0"/>
        <w:adjustRightInd w:val="0"/>
        <w:rPr>
          <w:rFonts w:asciiTheme="majorHAnsi" w:hAnsiTheme="majorHAnsi" w:cs="Helvetica"/>
          <w:color w:val="000000" w:themeColor="text1"/>
          <w:sz w:val="20"/>
          <w:szCs w:val="20"/>
          <w:lang w:val="en-US"/>
        </w:rPr>
      </w:pPr>
    </w:p>
    <w:p w14:paraId="513A9272" w14:textId="77777777" w:rsidR="00670A21" w:rsidRPr="00616C3B" w:rsidRDefault="00670A21" w:rsidP="00F86341">
      <w:pPr>
        <w:widowControl w:val="0"/>
        <w:autoSpaceDE w:val="0"/>
        <w:autoSpaceDN w:val="0"/>
        <w:adjustRightInd w:val="0"/>
        <w:rPr>
          <w:rFonts w:asciiTheme="majorHAnsi" w:hAnsiTheme="majorHAnsi" w:cs="Helvetica"/>
          <w:color w:val="000000" w:themeColor="text1"/>
          <w:sz w:val="20"/>
          <w:szCs w:val="20"/>
          <w:lang w:val="en-US"/>
        </w:rPr>
      </w:pPr>
    </w:p>
    <w:p w14:paraId="5C07EC20"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 Better situation within existing work: It is entirely unclear why extensive previous work on humans interacting with intelligent systems in a range of domains does not apply here (especially when students are standing in for first responders)</w:t>
      </w:r>
    </w:p>
    <w:p w14:paraId="36FA7446"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 Clearer conclusions that are better supported by data.</w:t>
      </w:r>
    </w:p>
    <w:p w14:paraId="414B6371"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p>
    <w:p w14:paraId="4F10F6EE" w14:textId="54256B4C" w:rsidR="00670A21" w:rsidRPr="00616C3B" w:rsidRDefault="00670A21" w:rsidP="00F86341">
      <w:pPr>
        <w:widowControl w:val="0"/>
        <w:autoSpaceDE w:val="0"/>
        <w:autoSpaceDN w:val="0"/>
        <w:adjustRightInd w:val="0"/>
        <w:rPr>
          <w:rFonts w:asciiTheme="majorHAnsi" w:hAnsiTheme="majorHAnsi" w:cs="Helvetica"/>
          <w:color w:val="000000" w:themeColor="text1"/>
          <w:sz w:val="20"/>
          <w:szCs w:val="20"/>
          <w:lang w:val="en-US"/>
        </w:rPr>
      </w:pPr>
      <w:r w:rsidRPr="00616C3B">
        <w:rPr>
          <w:rFonts w:asciiTheme="majorHAnsi" w:hAnsiTheme="majorHAnsi" w:cs="Helvetica"/>
          <w:b/>
          <w:color w:val="000000" w:themeColor="text1"/>
          <w:sz w:val="20"/>
          <w:szCs w:val="20"/>
          <w:lang w:val="en-US"/>
        </w:rPr>
        <w:t>RESPONSE</w:t>
      </w:r>
      <w:r w:rsidRPr="00616C3B">
        <w:rPr>
          <w:rFonts w:asciiTheme="majorHAnsi" w:hAnsiTheme="majorHAnsi" w:cs="Helvetica"/>
          <w:color w:val="000000" w:themeColor="text1"/>
          <w:sz w:val="20"/>
          <w:szCs w:val="20"/>
          <w:lang w:val="en-US"/>
        </w:rPr>
        <w:t xml:space="preserve">: </w:t>
      </w:r>
      <w:r w:rsidRPr="00616C3B">
        <w:rPr>
          <w:rFonts w:asciiTheme="majorHAnsi" w:hAnsiTheme="majorHAnsi" w:cs="Helvetica"/>
          <w:i/>
          <w:color w:val="000000" w:themeColor="text1"/>
          <w:sz w:val="20"/>
          <w:szCs w:val="20"/>
          <w:lang w:val="en-US"/>
        </w:rPr>
        <w:t>SEE responses above as to changes made</w:t>
      </w:r>
      <w:r w:rsidRPr="00616C3B">
        <w:rPr>
          <w:rFonts w:asciiTheme="majorHAnsi" w:hAnsiTheme="majorHAnsi" w:cs="Helvetica"/>
          <w:color w:val="000000" w:themeColor="text1"/>
          <w:sz w:val="20"/>
          <w:szCs w:val="20"/>
          <w:lang w:val="en-US"/>
        </w:rPr>
        <w:t>.</w:t>
      </w:r>
    </w:p>
    <w:p w14:paraId="5207EB78"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p>
    <w:p w14:paraId="14E12DB1"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lastRenderedPageBreak/>
        <w:t>- Collect more data.</w:t>
      </w:r>
    </w:p>
    <w:p w14:paraId="1DA2A3A3"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 Try different "agent" algorithms, it is completely unclear whether some trivial agent algorithm that just made sure humans were going to a nearby task or not have multiple humans go to the same task wouldn't achieve mostly the same results.</w:t>
      </w:r>
    </w:p>
    <w:p w14:paraId="2553DEAE" w14:textId="77777777" w:rsidR="00E91241" w:rsidRPr="00616C3B" w:rsidRDefault="00E91241" w:rsidP="00F86341">
      <w:pPr>
        <w:widowControl w:val="0"/>
        <w:autoSpaceDE w:val="0"/>
        <w:autoSpaceDN w:val="0"/>
        <w:adjustRightInd w:val="0"/>
        <w:rPr>
          <w:rFonts w:asciiTheme="majorHAnsi" w:hAnsiTheme="majorHAnsi" w:cs="Helvetica"/>
          <w:color w:val="000000" w:themeColor="text1"/>
          <w:sz w:val="20"/>
          <w:szCs w:val="20"/>
          <w:lang w:val="en-US"/>
        </w:rPr>
      </w:pPr>
    </w:p>
    <w:p w14:paraId="05D9BE20" w14:textId="2C321DC3" w:rsidR="00E91241" w:rsidRPr="00616C3B" w:rsidRDefault="00E91241" w:rsidP="00F86341">
      <w:pPr>
        <w:widowControl w:val="0"/>
        <w:autoSpaceDE w:val="0"/>
        <w:autoSpaceDN w:val="0"/>
        <w:adjustRightInd w:val="0"/>
        <w:rPr>
          <w:rFonts w:asciiTheme="majorHAnsi" w:hAnsiTheme="majorHAnsi" w:cs="Helvetica"/>
          <w:i/>
          <w:sz w:val="20"/>
          <w:szCs w:val="20"/>
          <w:lang w:val="en-US"/>
        </w:rPr>
      </w:pPr>
      <w:r w:rsidRPr="00616C3B">
        <w:rPr>
          <w:rFonts w:asciiTheme="majorHAnsi" w:hAnsiTheme="majorHAnsi" w:cs="Helvetica"/>
          <w:b/>
          <w:color w:val="000000" w:themeColor="text1"/>
          <w:sz w:val="20"/>
          <w:szCs w:val="20"/>
          <w:lang w:val="en-US"/>
        </w:rPr>
        <w:t>RESPONSE</w:t>
      </w:r>
      <w:r w:rsidRPr="00616C3B">
        <w:rPr>
          <w:rFonts w:asciiTheme="majorHAnsi" w:hAnsiTheme="majorHAnsi" w:cs="Helvetica"/>
          <w:i/>
          <w:sz w:val="20"/>
          <w:szCs w:val="20"/>
          <w:lang w:val="en-US"/>
        </w:rPr>
        <w:t>:  We do not believe running more experiments will generate more intuitions (we have done so but not found new insights that differ from what we report here).</w:t>
      </w:r>
      <w:r w:rsidR="006055DD" w:rsidRPr="00616C3B">
        <w:rPr>
          <w:rFonts w:asciiTheme="majorHAnsi" w:hAnsiTheme="majorHAnsi" w:cs="Helvetica"/>
          <w:i/>
          <w:sz w:val="20"/>
          <w:szCs w:val="20"/>
          <w:lang w:val="en-US"/>
        </w:rPr>
        <w:t xml:space="preserve"> Our simulations confirm that a simple algorithm would underperform. Hence, we do not believe it is worth spending a lot of effort using an obviously worse benchmark.</w:t>
      </w:r>
    </w:p>
    <w:p w14:paraId="036C70DF"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p>
    <w:p w14:paraId="7232C784" w14:textId="77777777" w:rsidR="00F86341" w:rsidRPr="00616C3B" w:rsidRDefault="00F86341" w:rsidP="00F86341">
      <w:pPr>
        <w:widowControl w:val="0"/>
        <w:autoSpaceDE w:val="0"/>
        <w:autoSpaceDN w:val="0"/>
        <w:adjustRightInd w:val="0"/>
        <w:rPr>
          <w:rFonts w:asciiTheme="majorHAnsi" w:hAnsiTheme="majorHAnsi" w:cs="Helvetica"/>
          <w:color w:val="000000" w:themeColor="text1"/>
          <w:sz w:val="20"/>
          <w:szCs w:val="20"/>
          <w:lang w:val="en-US"/>
        </w:rPr>
      </w:pPr>
    </w:p>
    <w:p w14:paraId="211D0F1D"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000000" w:themeColor="text1"/>
          <w:sz w:val="20"/>
          <w:szCs w:val="20"/>
          <w:lang w:val="en-US"/>
        </w:rPr>
        <w:t xml:space="preserve">Reviewer #4: </w:t>
      </w:r>
      <w:r w:rsidRPr="00616C3B">
        <w:rPr>
          <w:rFonts w:asciiTheme="majorHAnsi" w:hAnsiTheme="majorHAnsi" w:cs="Helvetica"/>
          <w:color w:val="C0504D" w:themeColor="accent2"/>
          <w:sz w:val="20"/>
          <w:szCs w:val="20"/>
          <w:lang w:val="en-US"/>
        </w:rPr>
        <w:t>The objective of this article is to study human-agent collaboration for disaster response when taking into consideration uncertainties in environments and FRs' responses to plans generated by agents. Based on my reading and understanding, I find the materials presented in this manuscript interesting and the approach is technically sound. Here are a few suggestions for the possible improvement.</w:t>
      </w:r>
    </w:p>
    <w:p w14:paraId="72D97E42"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p>
    <w:p w14:paraId="1CCDA90F"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(a)</w:t>
      </w:r>
      <w:r w:rsidRPr="00616C3B">
        <w:rPr>
          <w:rFonts w:asciiTheme="majorHAnsi" w:hAnsiTheme="majorHAnsi" w:cs="Helvetica"/>
          <w:color w:val="C0504D" w:themeColor="accent2"/>
          <w:sz w:val="20"/>
          <w:szCs w:val="20"/>
          <w:lang w:val="en-US"/>
        </w:rPr>
        <w:tab/>
        <w:t xml:space="preserve">It appears that the abstract is rather long. The authors are suggested to make it more concise. </w:t>
      </w:r>
    </w:p>
    <w:p w14:paraId="56185153" w14:textId="37F51AD5" w:rsidR="00CE0102" w:rsidRPr="00616C3B" w:rsidRDefault="00CE0102" w:rsidP="00F86341">
      <w:pPr>
        <w:widowControl w:val="0"/>
        <w:autoSpaceDE w:val="0"/>
        <w:autoSpaceDN w:val="0"/>
        <w:adjustRightInd w:val="0"/>
        <w:rPr>
          <w:rFonts w:asciiTheme="majorHAnsi" w:hAnsiTheme="majorHAnsi" w:cs="Helvetica"/>
          <w:i/>
          <w:color w:val="000000" w:themeColor="text1"/>
          <w:sz w:val="20"/>
          <w:szCs w:val="20"/>
          <w:lang w:val="en-US"/>
        </w:rPr>
      </w:pPr>
      <w:r w:rsidRPr="00616C3B">
        <w:rPr>
          <w:rFonts w:asciiTheme="majorHAnsi" w:hAnsiTheme="majorHAnsi" w:cs="Helvetica"/>
          <w:b/>
          <w:color w:val="000000" w:themeColor="text1"/>
          <w:sz w:val="20"/>
          <w:szCs w:val="20"/>
          <w:lang w:val="en-US"/>
        </w:rPr>
        <w:t xml:space="preserve">RESPONSE: </w:t>
      </w:r>
      <w:r w:rsidRPr="00616C3B">
        <w:rPr>
          <w:rFonts w:asciiTheme="majorHAnsi" w:hAnsiTheme="majorHAnsi" w:cs="Helvetica"/>
          <w:i/>
          <w:color w:val="000000" w:themeColor="text1"/>
          <w:sz w:val="20"/>
          <w:szCs w:val="20"/>
          <w:lang w:val="en-US"/>
        </w:rPr>
        <w:t>We shortened the abstract as far as possible.</w:t>
      </w:r>
    </w:p>
    <w:p w14:paraId="00758828" w14:textId="77777777" w:rsidR="00CE0102" w:rsidRPr="00616C3B" w:rsidRDefault="00CE0102" w:rsidP="00F86341">
      <w:pPr>
        <w:widowControl w:val="0"/>
        <w:autoSpaceDE w:val="0"/>
        <w:autoSpaceDN w:val="0"/>
        <w:adjustRightInd w:val="0"/>
        <w:rPr>
          <w:rFonts w:asciiTheme="majorHAnsi" w:hAnsiTheme="majorHAnsi" w:cs="Helvetica"/>
          <w:color w:val="000000" w:themeColor="text1"/>
          <w:sz w:val="20"/>
          <w:szCs w:val="20"/>
          <w:lang w:val="en-US"/>
        </w:rPr>
      </w:pPr>
    </w:p>
    <w:p w14:paraId="18DB5A53" w14:textId="77777777" w:rsidR="00F86341" w:rsidRPr="00616C3B" w:rsidRDefault="00F86341" w:rsidP="00F86341">
      <w:pPr>
        <w:widowControl w:val="0"/>
        <w:autoSpaceDE w:val="0"/>
        <w:autoSpaceDN w:val="0"/>
        <w:adjustRightInd w:val="0"/>
        <w:rPr>
          <w:rFonts w:asciiTheme="majorHAnsi" w:hAnsiTheme="majorHAnsi" w:cs="Helvetica"/>
          <w:color w:val="C0504D" w:themeColor="accent2"/>
          <w:sz w:val="20"/>
          <w:szCs w:val="20"/>
          <w:lang w:val="en-US"/>
        </w:rPr>
      </w:pPr>
      <w:r w:rsidRPr="00616C3B">
        <w:rPr>
          <w:rFonts w:asciiTheme="majorHAnsi" w:hAnsiTheme="majorHAnsi" w:cs="Helvetica"/>
          <w:color w:val="000000" w:themeColor="text1"/>
          <w:sz w:val="20"/>
          <w:szCs w:val="20"/>
          <w:lang w:val="en-US"/>
        </w:rPr>
        <w:t>(b)</w:t>
      </w:r>
      <w:r w:rsidRPr="00616C3B">
        <w:rPr>
          <w:rFonts w:asciiTheme="majorHAnsi" w:hAnsiTheme="majorHAnsi" w:cs="Helvetica"/>
          <w:color w:val="000000" w:themeColor="text1"/>
          <w:sz w:val="20"/>
          <w:szCs w:val="20"/>
          <w:lang w:val="en-US"/>
        </w:rPr>
        <w:tab/>
      </w:r>
      <w:r w:rsidRPr="00616C3B">
        <w:rPr>
          <w:rFonts w:asciiTheme="majorHAnsi" w:hAnsiTheme="majorHAnsi" w:cs="Helvetica"/>
          <w:color w:val="C0504D" w:themeColor="accent2"/>
          <w:sz w:val="20"/>
          <w:szCs w:val="20"/>
          <w:lang w:val="en-US"/>
        </w:rPr>
        <w:t xml:space="preserve">The results presented in Section 6 are very interesting. For better understanding the possible response of </w:t>
      </w:r>
      <w:proofErr w:type="spellStart"/>
      <w:r w:rsidRPr="00616C3B">
        <w:rPr>
          <w:rFonts w:asciiTheme="majorHAnsi" w:hAnsiTheme="majorHAnsi" w:cs="Helvetica"/>
          <w:color w:val="C0504D" w:themeColor="accent2"/>
          <w:sz w:val="20"/>
          <w:szCs w:val="20"/>
          <w:lang w:val="en-US"/>
        </w:rPr>
        <w:t>FRs.</w:t>
      </w:r>
      <w:proofErr w:type="spellEnd"/>
      <w:r w:rsidRPr="00616C3B">
        <w:rPr>
          <w:rFonts w:asciiTheme="majorHAnsi" w:hAnsiTheme="majorHAnsi" w:cs="Helvetica"/>
          <w:color w:val="C0504D" w:themeColor="accent2"/>
          <w:sz w:val="20"/>
          <w:szCs w:val="20"/>
          <w:lang w:val="en-US"/>
        </w:rPr>
        <w:t xml:space="preserve"> It might be a good idea to test both light task load and heavy task load. In other words, FRs should respond differently given light/heavy task load. Then different strategies are expected to deal with these two cases. Essentially, PA can predict the possible response from FRs and take the prediction into consideration when assigning tasks. </w:t>
      </w:r>
    </w:p>
    <w:p w14:paraId="0F23E2AA" w14:textId="3B5B2628" w:rsidR="001267FD" w:rsidRPr="00D40790" w:rsidRDefault="001267FD" w:rsidP="00F86341">
      <w:pPr>
        <w:widowControl w:val="0"/>
        <w:autoSpaceDE w:val="0"/>
        <w:autoSpaceDN w:val="0"/>
        <w:adjustRightInd w:val="0"/>
        <w:rPr>
          <w:rFonts w:asciiTheme="majorHAnsi" w:hAnsiTheme="majorHAnsi" w:cs="Helvetica"/>
          <w:b/>
          <w:i/>
          <w:sz w:val="20"/>
          <w:szCs w:val="20"/>
          <w:lang w:val="en-US"/>
        </w:rPr>
      </w:pPr>
      <w:r w:rsidRPr="00D40790">
        <w:rPr>
          <w:rFonts w:asciiTheme="majorHAnsi" w:hAnsiTheme="majorHAnsi" w:cs="Helvetica"/>
          <w:b/>
          <w:sz w:val="20"/>
          <w:szCs w:val="20"/>
          <w:lang w:val="en-US"/>
        </w:rPr>
        <w:t>RESPONSE</w:t>
      </w:r>
      <w:r w:rsidRPr="00D40790">
        <w:rPr>
          <w:rFonts w:asciiTheme="majorHAnsi" w:hAnsiTheme="majorHAnsi" w:cs="Helvetica"/>
          <w:sz w:val="20"/>
          <w:szCs w:val="20"/>
          <w:lang w:val="en-US"/>
        </w:rPr>
        <w:t xml:space="preserve">: </w:t>
      </w:r>
      <w:r w:rsidRPr="00D40790">
        <w:rPr>
          <w:rFonts w:asciiTheme="majorHAnsi" w:hAnsiTheme="majorHAnsi" w:cs="Helvetica"/>
          <w:i/>
          <w:sz w:val="20"/>
          <w:szCs w:val="20"/>
          <w:lang w:val="en-US"/>
        </w:rPr>
        <w:t xml:space="preserve">the workload was already perceived as being quite heavy in the experiments. </w:t>
      </w:r>
      <w:r w:rsidR="00A624D7" w:rsidRPr="00D40790">
        <w:rPr>
          <w:rFonts w:asciiTheme="majorHAnsi" w:hAnsiTheme="majorHAnsi" w:cs="Helvetica"/>
          <w:i/>
          <w:sz w:val="20"/>
          <w:szCs w:val="20"/>
          <w:lang w:val="en-US"/>
        </w:rPr>
        <w:t>We have added a description of discussions in the debriefing session</w:t>
      </w:r>
      <w:r w:rsidR="004A5963" w:rsidRPr="00D40790">
        <w:rPr>
          <w:rFonts w:asciiTheme="majorHAnsi" w:hAnsiTheme="majorHAnsi" w:cs="Helvetica"/>
          <w:i/>
          <w:sz w:val="20"/>
          <w:szCs w:val="20"/>
          <w:lang w:val="en-US"/>
        </w:rPr>
        <w:t xml:space="preserve"> (</w:t>
      </w:r>
      <w:r w:rsidR="00AE1E11">
        <w:rPr>
          <w:rFonts w:asciiTheme="majorHAnsi" w:hAnsiTheme="majorHAnsi" w:cs="Helvetica"/>
          <w:i/>
          <w:sz w:val="20"/>
          <w:szCs w:val="20"/>
          <w:lang w:val="en-US"/>
        </w:rPr>
        <w:t xml:space="preserve">Section </w:t>
      </w:r>
      <w:r w:rsidR="004A5963" w:rsidRPr="00D40790">
        <w:rPr>
          <w:rFonts w:asciiTheme="majorHAnsi" w:hAnsiTheme="majorHAnsi" w:cs="Helvetica"/>
          <w:i/>
          <w:sz w:val="20"/>
          <w:szCs w:val="20"/>
          <w:lang w:val="en-US"/>
        </w:rPr>
        <w:t>6.4)</w:t>
      </w:r>
      <w:r w:rsidR="00A624D7" w:rsidRPr="00D40790">
        <w:rPr>
          <w:rFonts w:asciiTheme="majorHAnsi" w:hAnsiTheme="majorHAnsi" w:cs="Helvetica"/>
          <w:i/>
          <w:sz w:val="20"/>
          <w:szCs w:val="20"/>
          <w:lang w:val="en-US"/>
        </w:rPr>
        <w:t xml:space="preserve"> to exemplify what workload the H participants faced in the agent/non-agent scenarios.</w:t>
      </w:r>
    </w:p>
    <w:p w14:paraId="65DC587B" w14:textId="77777777" w:rsidR="001267FD" w:rsidRPr="00616C3B" w:rsidRDefault="001267FD" w:rsidP="00F86341">
      <w:pPr>
        <w:widowControl w:val="0"/>
        <w:autoSpaceDE w:val="0"/>
        <w:autoSpaceDN w:val="0"/>
        <w:adjustRightInd w:val="0"/>
        <w:rPr>
          <w:rFonts w:asciiTheme="majorHAnsi" w:hAnsiTheme="majorHAnsi" w:cs="Helvetica"/>
          <w:color w:val="C0504D" w:themeColor="accent2"/>
          <w:sz w:val="20"/>
          <w:szCs w:val="20"/>
          <w:lang w:val="en-US"/>
        </w:rPr>
      </w:pPr>
    </w:p>
    <w:p w14:paraId="3224ECA2" w14:textId="77777777" w:rsidR="00451DFC" w:rsidRPr="00616C3B" w:rsidRDefault="00F86341" w:rsidP="00F86341">
      <w:pPr>
        <w:rPr>
          <w:rFonts w:asciiTheme="majorHAnsi" w:hAnsiTheme="majorHAnsi" w:cs="Helvetica"/>
          <w:color w:val="C0504D" w:themeColor="accent2"/>
          <w:sz w:val="20"/>
          <w:szCs w:val="20"/>
          <w:lang w:val="en-US"/>
        </w:rPr>
      </w:pPr>
      <w:r w:rsidRPr="00616C3B">
        <w:rPr>
          <w:rFonts w:asciiTheme="majorHAnsi" w:hAnsiTheme="majorHAnsi" w:cs="Helvetica"/>
          <w:color w:val="C0504D" w:themeColor="accent2"/>
          <w:sz w:val="20"/>
          <w:szCs w:val="20"/>
          <w:lang w:val="en-US"/>
        </w:rPr>
        <w:t>(c)</w:t>
      </w:r>
      <w:r w:rsidRPr="00616C3B">
        <w:rPr>
          <w:rFonts w:asciiTheme="majorHAnsi" w:hAnsiTheme="majorHAnsi" w:cs="Helvetica"/>
          <w:color w:val="C0504D" w:themeColor="accent2"/>
          <w:sz w:val="20"/>
          <w:szCs w:val="20"/>
          <w:lang w:val="en-US"/>
        </w:rPr>
        <w:tab/>
        <w:t>How to pick the value v(</w:t>
      </w:r>
      <w:proofErr w:type="spellStart"/>
      <w:r w:rsidRPr="00616C3B">
        <w:rPr>
          <w:rFonts w:asciiTheme="majorHAnsi" w:hAnsiTheme="majorHAnsi" w:cs="Helvetica"/>
          <w:color w:val="C0504D" w:themeColor="accent2"/>
          <w:sz w:val="20"/>
          <w:szCs w:val="20"/>
          <w:lang w:val="en-US"/>
        </w:rPr>
        <w:t>C_jk</w:t>
      </w:r>
      <w:proofErr w:type="spellEnd"/>
      <w:r w:rsidRPr="00616C3B">
        <w:rPr>
          <w:rFonts w:asciiTheme="majorHAnsi" w:hAnsiTheme="majorHAnsi" w:cs="Helvetica"/>
          <w:color w:val="C0504D" w:themeColor="accent2"/>
          <w:sz w:val="20"/>
          <w:szCs w:val="20"/>
          <w:lang w:val="en-US"/>
        </w:rPr>
        <w:t>) in (2)? Since it has a direct impact on the optimal solution, better to give more clues on how to pick this value.</w:t>
      </w:r>
    </w:p>
    <w:p w14:paraId="6EE9C401" w14:textId="77777777" w:rsidR="001267FD" w:rsidRPr="00616C3B" w:rsidRDefault="001267FD" w:rsidP="00F86341">
      <w:pPr>
        <w:rPr>
          <w:rFonts w:asciiTheme="majorHAnsi" w:hAnsiTheme="majorHAnsi" w:cs="Helvetica"/>
          <w:color w:val="000000" w:themeColor="text1"/>
          <w:sz w:val="20"/>
          <w:szCs w:val="20"/>
          <w:lang w:val="en-US"/>
        </w:rPr>
      </w:pPr>
    </w:p>
    <w:p w14:paraId="264458E8" w14:textId="68FBBAD1" w:rsidR="00E33818" w:rsidRPr="00616C3B" w:rsidRDefault="001267FD" w:rsidP="00A624D7">
      <w:pPr>
        <w:rPr>
          <w:rFonts w:asciiTheme="majorHAnsi" w:hAnsiTheme="majorHAnsi"/>
          <w:i/>
          <w:color w:val="000000" w:themeColor="text1"/>
          <w:sz w:val="20"/>
          <w:szCs w:val="20"/>
        </w:rPr>
      </w:pPr>
      <w:r w:rsidRPr="00616C3B">
        <w:rPr>
          <w:rFonts w:asciiTheme="majorHAnsi" w:hAnsiTheme="majorHAnsi" w:cs="Helvetica"/>
          <w:b/>
          <w:color w:val="000000" w:themeColor="text1"/>
          <w:sz w:val="20"/>
          <w:szCs w:val="20"/>
          <w:lang w:val="en-US"/>
        </w:rPr>
        <w:t>RESPONSE</w:t>
      </w:r>
      <w:proofErr w:type="gramStart"/>
      <w:r w:rsidR="00A624D7" w:rsidRPr="00616C3B">
        <w:rPr>
          <w:rFonts w:asciiTheme="majorHAnsi" w:hAnsiTheme="majorHAnsi" w:cs="Helvetica"/>
          <w:b/>
          <w:color w:val="000000" w:themeColor="text1"/>
          <w:sz w:val="20"/>
          <w:szCs w:val="20"/>
          <w:lang w:val="en-US"/>
        </w:rPr>
        <w:t>:</w:t>
      </w:r>
      <w:r w:rsidR="00E33818" w:rsidRPr="00616C3B">
        <w:rPr>
          <w:rFonts w:asciiTheme="majorHAnsi" w:hAnsiTheme="majorHAnsi" w:cs="Helvetica"/>
          <w:color w:val="000000" w:themeColor="text1"/>
          <w:sz w:val="20"/>
          <w:szCs w:val="20"/>
          <w:lang w:val="en-US"/>
        </w:rPr>
        <w:t>:</w:t>
      </w:r>
      <w:proofErr w:type="gramEnd"/>
      <w:r w:rsidR="00E33818" w:rsidRPr="00616C3B">
        <w:rPr>
          <w:rFonts w:asciiTheme="majorHAnsi" w:hAnsiTheme="majorHAnsi" w:cs="Helvetica"/>
          <w:color w:val="000000" w:themeColor="text1"/>
          <w:sz w:val="20"/>
          <w:szCs w:val="20"/>
          <w:lang w:val="en-US"/>
        </w:rPr>
        <w:t xml:space="preserve"> </w:t>
      </w:r>
      <w:r w:rsidR="00FA2E01" w:rsidRPr="00616C3B">
        <w:rPr>
          <w:rFonts w:asciiTheme="majorHAnsi" w:hAnsiTheme="majorHAnsi" w:cs="Helvetica"/>
          <w:i/>
          <w:color w:val="000000" w:themeColor="text1"/>
          <w:sz w:val="20"/>
          <w:szCs w:val="20"/>
          <w:lang w:val="en-US"/>
        </w:rPr>
        <w:t>The estimate of v(</w:t>
      </w:r>
      <w:proofErr w:type="spellStart"/>
      <w:r w:rsidR="00FA2E01" w:rsidRPr="00616C3B">
        <w:rPr>
          <w:rFonts w:asciiTheme="majorHAnsi" w:hAnsiTheme="majorHAnsi" w:cs="Helvetica"/>
          <w:i/>
          <w:color w:val="000000" w:themeColor="text1"/>
          <w:sz w:val="20"/>
          <w:szCs w:val="20"/>
          <w:lang w:val="en-US"/>
        </w:rPr>
        <w:t>C_jk</w:t>
      </w:r>
      <w:proofErr w:type="spellEnd"/>
      <w:r w:rsidR="00FA2E01" w:rsidRPr="00616C3B">
        <w:rPr>
          <w:rFonts w:asciiTheme="majorHAnsi" w:hAnsiTheme="majorHAnsi" w:cs="Helvetica"/>
          <w:i/>
          <w:color w:val="000000" w:themeColor="text1"/>
          <w:sz w:val="20"/>
          <w:szCs w:val="20"/>
          <w:lang w:val="en-US"/>
        </w:rPr>
        <w:t xml:space="preserve">) is detailed in Section 4.1.1. </w:t>
      </w:r>
      <w:r w:rsidR="001F69BA" w:rsidRPr="00616C3B">
        <w:rPr>
          <w:rFonts w:asciiTheme="majorHAnsi" w:hAnsiTheme="majorHAnsi" w:cs="Helvetica"/>
          <w:i/>
          <w:color w:val="000000" w:themeColor="text1"/>
          <w:sz w:val="20"/>
          <w:szCs w:val="20"/>
          <w:lang w:val="en-US"/>
        </w:rPr>
        <w:t>Specifically, the team value v(</w:t>
      </w:r>
      <w:proofErr w:type="spellStart"/>
      <w:r w:rsidR="001F69BA" w:rsidRPr="00616C3B">
        <w:rPr>
          <w:rFonts w:asciiTheme="majorHAnsi" w:hAnsiTheme="majorHAnsi" w:cs="Helvetica"/>
          <w:i/>
          <w:color w:val="000000" w:themeColor="text1"/>
          <w:sz w:val="20"/>
          <w:szCs w:val="20"/>
          <w:lang w:val="en-US"/>
        </w:rPr>
        <w:t>C_jk</w:t>
      </w:r>
      <w:proofErr w:type="spellEnd"/>
      <w:r w:rsidR="001F69BA" w:rsidRPr="00616C3B">
        <w:rPr>
          <w:rFonts w:asciiTheme="majorHAnsi" w:hAnsiTheme="majorHAnsi" w:cs="Helvetica"/>
          <w:i/>
          <w:color w:val="000000" w:themeColor="text1"/>
          <w:sz w:val="20"/>
          <w:szCs w:val="20"/>
          <w:lang w:val="en-US"/>
        </w:rPr>
        <w:t xml:space="preserve">) is estimated by several </w:t>
      </w:r>
      <w:proofErr w:type="gramStart"/>
      <w:r w:rsidR="001F69BA" w:rsidRPr="00616C3B">
        <w:rPr>
          <w:rFonts w:asciiTheme="majorHAnsi" w:hAnsiTheme="majorHAnsi" w:cs="Helvetica"/>
          <w:i/>
          <w:color w:val="000000" w:themeColor="text1"/>
          <w:sz w:val="20"/>
          <w:szCs w:val="20"/>
          <w:lang w:val="en-US"/>
        </w:rPr>
        <w:t>simulation</w:t>
      </w:r>
      <w:proofErr w:type="gramEnd"/>
      <w:r w:rsidR="001F69BA" w:rsidRPr="00616C3B">
        <w:rPr>
          <w:rFonts w:asciiTheme="majorHAnsi" w:hAnsiTheme="majorHAnsi" w:cs="Helvetica"/>
          <w:i/>
          <w:color w:val="000000" w:themeColor="text1"/>
          <w:sz w:val="20"/>
          <w:szCs w:val="20"/>
          <w:lang w:val="en-US"/>
        </w:rPr>
        <w:t xml:space="preserve"> as shown in Algorithm 2. We </w:t>
      </w:r>
      <w:r w:rsidR="00390D5C">
        <w:rPr>
          <w:rFonts w:asciiTheme="majorHAnsi" w:hAnsiTheme="majorHAnsi" w:cs="Helvetica"/>
          <w:i/>
          <w:color w:val="000000" w:themeColor="text1"/>
          <w:sz w:val="20"/>
          <w:szCs w:val="20"/>
          <w:lang w:val="en-US"/>
        </w:rPr>
        <w:t xml:space="preserve">now </w:t>
      </w:r>
      <w:bookmarkStart w:id="0" w:name="_GoBack"/>
      <w:bookmarkEnd w:id="0"/>
      <w:r w:rsidR="001F69BA" w:rsidRPr="00616C3B">
        <w:rPr>
          <w:rFonts w:asciiTheme="majorHAnsi" w:hAnsiTheme="majorHAnsi" w:cs="Helvetica"/>
          <w:i/>
          <w:color w:val="000000" w:themeColor="text1"/>
          <w:sz w:val="20"/>
          <w:szCs w:val="20"/>
          <w:lang w:val="en-US"/>
        </w:rPr>
        <w:t>link Equation (2) to Section 4.1.1 in the text.</w:t>
      </w:r>
    </w:p>
    <w:sectPr w:rsidR="00E33818" w:rsidRPr="00616C3B" w:rsidSect="006D530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00CD"/>
    <w:multiLevelType w:val="hybridMultilevel"/>
    <w:tmpl w:val="C9D6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341"/>
    <w:rsid w:val="000216B3"/>
    <w:rsid w:val="00023DB2"/>
    <w:rsid w:val="00070B56"/>
    <w:rsid w:val="000A341E"/>
    <w:rsid w:val="000B4C61"/>
    <w:rsid w:val="001168E7"/>
    <w:rsid w:val="001267FD"/>
    <w:rsid w:val="00132403"/>
    <w:rsid w:val="001F69BA"/>
    <w:rsid w:val="0022031E"/>
    <w:rsid w:val="002540C2"/>
    <w:rsid w:val="002D2D70"/>
    <w:rsid w:val="00320539"/>
    <w:rsid w:val="00335349"/>
    <w:rsid w:val="00360F30"/>
    <w:rsid w:val="00390D5C"/>
    <w:rsid w:val="003A4F06"/>
    <w:rsid w:val="003C49FD"/>
    <w:rsid w:val="003E3200"/>
    <w:rsid w:val="00417F83"/>
    <w:rsid w:val="00451DFC"/>
    <w:rsid w:val="00456AD7"/>
    <w:rsid w:val="004648D6"/>
    <w:rsid w:val="00486A00"/>
    <w:rsid w:val="00493042"/>
    <w:rsid w:val="004A5963"/>
    <w:rsid w:val="004F7870"/>
    <w:rsid w:val="00512C7C"/>
    <w:rsid w:val="005213AF"/>
    <w:rsid w:val="00546DC4"/>
    <w:rsid w:val="0055617D"/>
    <w:rsid w:val="005628F9"/>
    <w:rsid w:val="00575F3F"/>
    <w:rsid w:val="00593B19"/>
    <w:rsid w:val="005A29EF"/>
    <w:rsid w:val="005C7370"/>
    <w:rsid w:val="005D266E"/>
    <w:rsid w:val="005F6B9B"/>
    <w:rsid w:val="006055DD"/>
    <w:rsid w:val="00606023"/>
    <w:rsid w:val="006149FD"/>
    <w:rsid w:val="00616C3B"/>
    <w:rsid w:val="0062072E"/>
    <w:rsid w:val="00625CF6"/>
    <w:rsid w:val="00670A21"/>
    <w:rsid w:val="0067180F"/>
    <w:rsid w:val="00676185"/>
    <w:rsid w:val="0069605E"/>
    <w:rsid w:val="006A4022"/>
    <w:rsid w:val="006A56C5"/>
    <w:rsid w:val="006D5303"/>
    <w:rsid w:val="006F0EDE"/>
    <w:rsid w:val="007129C7"/>
    <w:rsid w:val="0072213F"/>
    <w:rsid w:val="00757822"/>
    <w:rsid w:val="0082121A"/>
    <w:rsid w:val="00896173"/>
    <w:rsid w:val="008B7E93"/>
    <w:rsid w:val="008D3A57"/>
    <w:rsid w:val="008E196A"/>
    <w:rsid w:val="0095215F"/>
    <w:rsid w:val="0099039C"/>
    <w:rsid w:val="009D1EB1"/>
    <w:rsid w:val="009E476A"/>
    <w:rsid w:val="00A624D7"/>
    <w:rsid w:val="00A96DB5"/>
    <w:rsid w:val="00A978C0"/>
    <w:rsid w:val="00AE1E11"/>
    <w:rsid w:val="00B238F5"/>
    <w:rsid w:val="00B3151B"/>
    <w:rsid w:val="00B97D25"/>
    <w:rsid w:val="00BD23ED"/>
    <w:rsid w:val="00C71D75"/>
    <w:rsid w:val="00C966DD"/>
    <w:rsid w:val="00CE0102"/>
    <w:rsid w:val="00CE0A6D"/>
    <w:rsid w:val="00CE3C9E"/>
    <w:rsid w:val="00CF537A"/>
    <w:rsid w:val="00D132C3"/>
    <w:rsid w:val="00D17F92"/>
    <w:rsid w:val="00D40790"/>
    <w:rsid w:val="00D43F71"/>
    <w:rsid w:val="00DE7534"/>
    <w:rsid w:val="00DF1071"/>
    <w:rsid w:val="00DF5432"/>
    <w:rsid w:val="00E335D8"/>
    <w:rsid w:val="00E33818"/>
    <w:rsid w:val="00E44624"/>
    <w:rsid w:val="00E91241"/>
    <w:rsid w:val="00E92DBE"/>
    <w:rsid w:val="00EA7C17"/>
    <w:rsid w:val="00EB3070"/>
    <w:rsid w:val="00EB6F14"/>
    <w:rsid w:val="00ED6883"/>
    <w:rsid w:val="00EE644C"/>
    <w:rsid w:val="00F16EB5"/>
    <w:rsid w:val="00F3590D"/>
    <w:rsid w:val="00F57C17"/>
    <w:rsid w:val="00F83C2C"/>
    <w:rsid w:val="00F86341"/>
    <w:rsid w:val="00FA2E01"/>
    <w:rsid w:val="00FB7BF7"/>
    <w:rsid w:val="00FD4F6C"/>
    <w:rsid w:val="00FE0C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0821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341"/>
    <w:pPr>
      <w:ind w:left="720"/>
      <w:contextualSpacing/>
    </w:pPr>
  </w:style>
  <w:style w:type="paragraph" w:styleId="BalloonText">
    <w:name w:val="Balloon Text"/>
    <w:basedOn w:val="Normal"/>
    <w:link w:val="BalloonTextChar"/>
    <w:uiPriority w:val="99"/>
    <w:semiHidden/>
    <w:unhideWhenUsed/>
    <w:rsid w:val="00EA7C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7C1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341"/>
    <w:pPr>
      <w:ind w:left="720"/>
      <w:contextualSpacing/>
    </w:pPr>
  </w:style>
  <w:style w:type="paragraph" w:styleId="BalloonText">
    <w:name w:val="Balloon Text"/>
    <w:basedOn w:val="Normal"/>
    <w:link w:val="BalloonTextChar"/>
    <w:uiPriority w:val="99"/>
    <w:semiHidden/>
    <w:unhideWhenUsed/>
    <w:rsid w:val="00EA7C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7C1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omputer.org/csdl/proceedings/saint/2007/2756/00/27560002.pdf" TargetMode="Externa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3129</Words>
  <Characters>17838</Characters>
  <Application>Microsoft Macintosh Word</Application>
  <DocSecurity>0</DocSecurity>
  <Lines>148</Lines>
  <Paragraphs>41</Paragraphs>
  <ScaleCrop>false</ScaleCrop>
  <Company/>
  <LinksUpToDate>false</LinksUpToDate>
  <CharactersWithSpaces>20926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98</cp:revision>
  <dcterms:created xsi:type="dcterms:W3CDTF">2014-12-16T00:23:00Z</dcterms:created>
  <dcterms:modified xsi:type="dcterms:W3CDTF">2015-01-13T16:52:00Z</dcterms:modified>
</cp:coreProperties>
</file>